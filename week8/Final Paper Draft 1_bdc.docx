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34BD7" w14:textId="4ED5F351" w:rsidR="0059076D" w:rsidRPr="003E23C4" w:rsidRDefault="0059076D" w:rsidP="0059076D">
      <w:pPr>
        <w:jc w:val="center"/>
        <w:rPr>
          <w:sz w:val="32"/>
          <w:szCs w:val="32"/>
          <w:lang w:val="en-GB"/>
        </w:rPr>
      </w:pPr>
      <w:r w:rsidRPr="003E23C4">
        <w:rPr>
          <w:sz w:val="32"/>
          <w:szCs w:val="32"/>
          <w:lang w:val="en-GB"/>
        </w:rPr>
        <w:t>Exploring th</w:t>
      </w:r>
      <w:r w:rsidR="00C03B96" w:rsidRPr="003E23C4">
        <w:rPr>
          <w:sz w:val="32"/>
          <w:szCs w:val="32"/>
          <w:lang w:val="en-GB"/>
        </w:rPr>
        <w:t>e use of data preprocessing</w:t>
      </w:r>
      <w:r w:rsidRPr="003E23C4">
        <w:rPr>
          <w:sz w:val="32"/>
          <w:szCs w:val="32"/>
          <w:lang w:val="en-GB"/>
        </w:rPr>
        <w:t xml:space="preserve"> reinforcement learning to play Pong</w:t>
      </w:r>
    </w:p>
    <w:p w14:paraId="7C7150F1" w14:textId="77777777" w:rsidR="0059076D" w:rsidRPr="003E23C4" w:rsidRDefault="0059076D" w:rsidP="0059076D">
      <w:pPr>
        <w:jc w:val="center"/>
        <w:rPr>
          <w:sz w:val="32"/>
          <w:szCs w:val="32"/>
          <w:lang w:val="en-GB"/>
        </w:rPr>
      </w:pPr>
      <w:proofErr w:type="spellStart"/>
      <w:r w:rsidRPr="003E23C4">
        <w:rPr>
          <w:sz w:val="32"/>
          <w:szCs w:val="32"/>
          <w:lang w:val="en-GB"/>
        </w:rPr>
        <w:t>Xingzhi</w:t>
      </w:r>
      <w:proofErr w:type="spellEnd"/>
      <w:r w:rsidRPr="003E23C4">
        <w:rPr>
          <w:sz w:val="32"/>
          <w:szCs w:val="32"/>
          <w:lang w:val="en-GB"/>
        </w:rPr>
        <w:t xml:space="preserve"> Lu</w:t>
      </w:r>
    </w:p>
    <w:p w14:paraId="18C738AA" w14:textId="4888E5D8" w:rsidR="0059076D" w:rsidRPr="003E23C4" w:rsidRDefault="0059076D" w:rsidP="0059076D">
      <w:pPr>
        <w:jc w:val="center"/>
        <w:rPr>
          <w:sz w:val="32"/>
          <w:szCs w:val="32"/>
          <w:lang w:val="en-GB"/>
        </w:rPr>
      </w:pPr>
      <w:r w:rsidRPr="003E23C4">
        <w:rPr>
          <w:sz w:val="32"/>
          <w:szCs w:val="32"/>
          <w:lang w:val="en-GB"/>
        </w:rPr>
        <w:t>Concord College</w:t>
      </w:r>
    </w:p>
    <w:p w14:paraId="152F7259" w14:textId="77777777" w:rsidR="00C84FD3" w:rsidRDefault="00C84FD3" w:rsidP="00C84FD3">
      <w:pPr>
        <w:pStyle w:val="Heading1"/>
        <w:rPr>
          <w:rFonts w:eastAsiaTheme="minorEastAsia"/>
          <w:lang w:val="en-GB"/>
        </w:rPr>
      </w:pPr>
      <w:bookmarkStart w:id="0" w:name="_Toc207134231"/>
      <w:r>
        <w:rPr>
          <w:lang w:val="en-GB"/>
        </w:rPr>
        <w:t>Introduction</w:t>
      </w:r>
      <w:bookmarkEnd w:id="0"/>
    </w:p>
    <w:p w14:paraId="56FA058D" w14:textId="41612D80" w:rsidR="003404F8" w:rsidRPr="00C43EC3" w:rsidRDefault="000D581A" w:rsidP="00C43EC3">
      <w:pPr>
        <w:rPr>
          <w:rFonts w:eastAsiaTheme="minorEastAsia"/>
          <w:lang w:val="en-GB"/>
        </w:rPr>
      </w:pPr>
      <w:r>
        <w:rPr>
          <w:rFonts w:eastAsiaTheme="minorEastAsia"/>
          <w:lang w:val="en-GB"/>
        </w:rPr>
        <w:t xml:space="preserve">In recent years, there has been a boom in the use of computer vision models for reinforcement learning. </w:t>
      </w:r>
      <w:r w:rsidR="00C43EC3">
        <w:rPr>
          <w:rFonts w:eastAsiaTheme="minorEastAsia"/>
          <w:lang w:val="en-GB"/>
        </w:rPr>
        <w:t>Howeve</w:t>
      </w:r>
      <w:r w:rsidR="003404F8">
        <w:rPr>
          <w:rFonts w:eastAsiaTheme="minorEastAsia"/>
          <w:lang w:val="en-GB"/>
        </w:rPr>
        <w:t xml:space="preserve">r, as seen in other computer vision models, it can often be difficult for the model to extract </w:t>
      </w:r>
      <w:ins w:id="1" w:author="Microsoft Office User" w:date="2025-09-18T09:05:00Z" w16du:dateUtc="2025-09-18T13:05:00Z">
        <w:r w:rsidR="00355A67">
          <w:rPr>
            <w:rFonts w:eastAsiaTheme="minorEastAsia"/>
            <w:lang w:val="en-GB"/>
          </w:rPr>
          <w:t xml:space="preserve">necessary </w:t>
        </w:r>
      </w:ins>
      <w:del w:id="2" w:author="Microsoft Office User" w:date="2025-09-18T09:05:00Z" w16du:dateUtc="2025-09-18T13:05:00Z">
        <w:r w:rsidR="00355A67" w:rsidDel="00355A67">
          <w:rPr>
            <w:rFonts w:eastAsiaTheme="minorEastAsia"/>
            <w:lang w:val="en-GB"/>
          </w:rPr>
          <w:delText>necessary</w:delText>
        </w:r>
        <w:r w:rsidR="003404F8" w:rsidDel="00355A67">
          <w:rPr>
            <w:rFonts w:eastAsiaTheme="minorEastAsia"/>
            <w:lang w:val="en-GB"/>
          </w:rPr>
          <w:delText xml:space="preserve"> </w:delText>
        </w:r>
      </w:del>
      <w:r w:rsidR="003404F8">
        <w:rPr>
          <w:rFonts w:eastAsiaTheme="minorEastAsia"/>
          <w:lang w:val="en-GB"/>
        </w:rPr>
        <w:t>key information from the image</w:t>
      </w:r>
      <w:r>
        <w:rPr>
          <w:rFonts w:eastAsiaTheme="minorEastAsia"/>
          <w:lang w:val="en-GB"/>
        </w:rPr>
        <w:t>. This is often done through training convolutional neural networks, which takes up significant computing memory and time</w:t>
      </w:r>
      <w:r w:rsidR="003404F8">
        <w:rPr>
          <w:rFonts w:eastAsiaTheme="minorEastAsia"/>
          <w:lang w:val="en-GB"/>
        </w:rPr>
        <w:t xml:space="preserve">. Therefore, the </w:t>
      </w:r>
      <w:r>
        <w:rPr>
          <w:rFonts w:eastAsiaTheme="minorEastAsia"/>
          <w:lang w:val="en-GB"/>
        </w:rPr>
        <w:t>research aims to explore whether there is a more efficient alternative to CNN models through manual feature extraction.</w:t>
      </w:r>
    </w:p>
    <w:p w14:paraId="74519E9B" w14:textId="2CD36D55" w:rsidR="0059076D" w:rsidRDefault="0059076D" w:rsidP="0059076D">
      <w:pPr>
        <w:pStyle w:val="Heading1"/>
        <w:rPr>
          <w:lang w:val="en-GB"/>
        </w:rPr>
      </w:pPr>
      <w:bookmarkStart w:id="3" w:name="_Toc207134232"/>
      <w:r>
        <w:rPr>
          <w:lang w:val="en-GB"/>
        </w:rPr>
        <w:t>Literature Review</w:t>
      </w:r>
      <w:bookmarkEnd w:id="3"/>
    </w:p>
    <w:p w14:paraId="792BD7DD" w14:textId="5023B2D4" w:rsidR="005208FF" w:rsidRPr="00273269" w:rsidRDefault="005208FF" w:rsidP="00273269">
      <w:pPr>
        <w:pStyle w:val="Heading2"/>
        <w:rPr>
          <w:lang w:val="en-GB"/>
        </w:rPr>
      </w:pPr>
      <w:bookmarkStart w:id="4" w:name="_Toc207134233"/>
      <w:r>
        <w:rPr>
          <w:lang w:val="en-GB"/>
        </w:rPr>
        <w:t>Previous work</w:t>
      </w:r>
      <w:bookmarkEnd w:id="4"/>
    </w:p>
    <w:p w14:paraId="4B3E4F51" w14:textId="216E705C" w:rsidR="000A0F8D" w:rsidRDefault="000D581A">
      <w:pPr>
        <w:widowControl/>
        <w:jc w:val="left"/>
        <w:rPr>
          <w:rFonts w:eastAsiaTheme="minorEastAsia"/>
          <w:lang w:val="en-GB"/>
        </w:rPr>
      </w:pPr>
      <w:r w:rsidRPr="00C43EC3">
        <w:rPr>
          <w:rFonts w:eastAsiaTheme="minorEastAsia"/>
          <w:lang w:val="en-GB"/>
        </w:rPr>
        <w:t xml:space="preserve">Since DeepMind developed the first deep reinforcement learning that automatically learns to play various Atari games in 2013 </w:t>
      </w:r>
      <w:r w:rsidRPr="00C43EC3">
        <w:rPr>
          <w:rFonts w:eastAsiaTheme="minorEastAsia"/>
          <w:lang w:val="en-GB"/>
        </w:rPr>
        <w:fldChar w:fldCharType="begin"/>
      </w:r>
      <w:r w:rsidRPr="00C43EC3">
        <w:rPr>
          <w:rFonts w:eastAsiaTheme="minorEastAsia"/>
          <w:lang w:val="en-GB"/>
        </w:rPr>
        <w:instrText xml:space="preserve"> ADDIN ZOTERO_ITEM CSL_CITATION {"citationID":"tmWsqQ5Z","properties":{"formattedCitation":"[1]","plainCitation":"[1]","noteIndex":0},"citationItems":[{"id":13,"uris":["http://zotero.org/users/17346630/items/UE2KLW39"],"itemData":{"id":13,"type":"article","abstract":"We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them.","DOI":"10.48550/arXiv.1312.5602","note":"arXiv:1312.5602 [cs]","number":"arXiv:1312.5602","publisher":"arXiv","source":"arXiv.org","title":"Playing Atari with Deep Reinforcement Learning","URL":"http://arxiv.org/abs/1312.5602","author":[{"family":"Mnih","given":"Volodymyr"},{"family":"Kavukcuoglu","given":"Koray"},{"family":"Silver","given":"David"},{"family":"Graves","given":"Alex"},{"family":"Antonoglou","given":"Ioannis"},{"family":"Wierstra","given":"Daan"},{"family":"Riedmiller","given":"Martin"}],"accessed":{"date-parts":[["2025",8,25]]},"issued":{"date-parts":[["2013",12,19]]}}}],"schema":"https://github.com/citation-style-language/schema/raw/master/csl-citation.json"} </w:instrText>
      </w:r>
      <w:r w:rsidRPr="00C43EC3">
        <w:rPr>
          <w:rFonts w:eastAsiaTheme="minorEastAsia"/>
          <w:lang w:val="en-GB"/>
        </w:rPr>
        <w:fldChar w:fldCharType="separate"/>
      </w:r>
      <w:r w:rsidRPr="00C43EC3">
        <w:rPr>
          <w:rFonts w:eastAsiaTheme="minorEastAsia"/>
        </w:rPr>
        <w:t>[1]</w:t>
      </w:r>
      <w:r w:rsidRPr="00C43EC3">
        <w:rPr>
          <w:rFonts w:eastAsiaTheme="minorEastAsia"/>
          <w:lang w:val="en-GB"/>
        </w:rPr>
        <w:fldChar w:fldCharType="end"/>
      </w:r>
      <w:r w:rsidRPr="00C43EC3">
        <w:rPr>
          <w:rFonts w:eastAsiaTheme="minorEastAsia"/>
          <w:lang w:val="en-GB"/>
        </w:rPr>
        <w:t xml:space="preserve"> with a Deep Q-learning Network (DQN), there has been many researches that adopts deep reinforcement learning, due to how it demonstrated the viability of training a completely computer-vision model that acts as an smart agent. It is worth noting that there were at least 30 papers published from 2014 to 2017 after DeepMind’s breakthrough in DQN in 2013 </w:t>
      </w:r>
      <w:r w:rsidRPr="00C43EC3">
        <w:rPr>
          <w:rFonts w:eastAsiaTheme="minorEastAsia"/>
          <w:lang w:val="en-GB"/>
        </w:rPr>
        <w:fldChar w:fldCharType="begin"/>
      </w:r>
      <w:r w:rsidRPr="00C43EC3">
        <w:rPr>
          <w:rFonts w:eastAsiaTheme="minorEastAsia"/>
          <w:lang w:val="en-GB"/>
        </w:rPr>
        <w:instrText xml:space="preserve"> ADDIN ZOTERO_ITEM CSL_CITATION {"citationID":"2R8FLxGB","properties":{"formattedCitation":"[2]","plainCitation":"[2]","noteIndex":0},"citationItems":[{"id":17,"uris":["http://zotero.org/users/17346630/items/LRXPT3MI"],"itemData":{"id":17,"type":"article","abstract":"Advances in deep learning over the last decade have led to a flurry of research in the application of deep artificial neural networks to robotic systems, with at least thirty papers published on the subject between 2014 and the present. This review discusses the applications, benefits, and limitations of deep learning vis-\\`a-vis physical robotic systems, using contemporary research as exemplars. It is intended to communicate recent advances to the wider robotics community and inspire additional interest in and application of deep learning in robotics.","DOI":"10.48550/arXiv.1707.07217","note":"arXiv:1707.07217 [cs]","number":"arXiv:1707.07217","publisher":"arXiv","source":"arXiv.org","title":"Deep Learning in Robotics: A Review of Recent Research","title-short":"Deep Learning in Robotics","URL":"http://arxiv.org/abs/1707.07217","author":[{"family":"Pierson","given":"Harry A."},{"family":"Gashler","given":"Michael S."}],"accessed":{"date-parts":[["2025",8,25]]},"issued":{"date-parts":[["2017",7,22]]}}}],"schema":"https://github.com/citation-style-language/schema/raw/master/csl-citation.json"} </w:instrText>
      </w:r>
      <w:r w:rsidRPr="00C43EC3">
        <w:rPr>
          <w:rFonts w:eastAsiaTheme="minorEastAsia"/>
          <w:lang w:val="en-GB"/>
        </w:rPr>
        <w:fldChar w:fldCharType="separate"/>
      </w:r>
      <w:r w:rsidRPr="00C43EC3">
        <w:rPr>
          <w:rFonts w:eastAsiaTheme="minorEastAsia"/>
        </w:rPr>
        <w:t>[2]</w:t>
      </w:r>
      <w:r w:rsidRPr="00C43EC3">
        <w:rPr>
          <w:rFonts w:eastAsiaTheme="minorEastAsia"/>
          <w:lang w:val="en-GB"/>
        </w:rPr>
        <w:fldChar w:fldCharType="end"/>
      </w:r>
      <w:r w:rsidRPr="00C43EC3">
        <w:rPr>
          <w:rFonts w:eastAsiaTheme="minorEastAsia"/>
          <w:lang w:val="en-GB"/>
        </w:rPr>
        <w:t>.</w:t>
      </w:r>
    </w:p>
    <w:p w14:paraId="3BBE982A" w14:textId="77777777" w:rsidR="000D581A" w:rsidRDefault="000D581A">
      <w:pPr>
        <w:widowControl/>
        <w:jc w:val="left"/>
        <w:rPr>
          <w:rFonts w:eastAsiaTheme="minorEastAsia"/>
          <w:lang w:val="en-GB"/>
        </w:rPr>
      </w:pPr>
    </w:p>
    <w:p w14:paraId="1EEB8F7E" w14:textId="77777777" w:rsidR="00174B36" w:rsidRDefault="000D581A">
      <w:pPr>
        <w:widowControl/>
        <w:jc w:val="left"/>
        <w:rPr>
          <w:rFonts w:eastAsiaTheme="minorEastAsia"/>
          <w:lang w:val="en-GB"/>
        </w:rPr>
      </w:pPr>
      <w:r>
        <w:rPr>
          <w:rFonts w:eastAsiaTheme="minorEastAsia"/>
          <w:lang w:val="en-GB"/>
        </w:rPr>
        <w:t>Some of the key researches after 2013 includ</w:t>
      </w:r>
      <w:r w:rsidR="00174B36">
        <w:rPr>
          <w:rFonts w:eastAsiaTheme="minorEastAsia"/>
          <w:lang w:val="en-GB"/>
        </w:rPr>
        <w:t xml:space="preserve">e how Levine et al. trained a robot arm to complete manipulation tasks simply using a computer vision model, </w:t>
      </w:r>
      <w:r w:rsidR="00174B36">
        <w:rPr>
          <w:rFonts w:eastAsiaTheme="minorEastAsia"/>
          <w:lang w:val="en-GB"/>
        </w:rPr>
        <w:fldChar w:fldCharType="begin"/>
      </w:r>
      <w:r w:rsidR="00174B36">
        <w:rPr>
          <w:rFonts w:eastAsiaTheme="minorEastAsia"/>
          <w:lang w:val="en-GB"/>
        </w:rPr>
        <w:instrText xml:space="preserve"> ADDIN ZOTERO_ITEM CSL_CITATION {"citationID":"xb8gqK25","properties":{"formattedCitation":"[3]","plainCitation":"[3]","noteIndex":0},"citationItems":[{"id":21,"uris":["http://zotero.org/users/17346630/items/IFE3XTWG"],"itemData":{"id":21,"type":"article","abstract":"Policy search methods can allow robots to learn control policies for a wide range of tasks, but practical applications of policy search often require hand-engineered components for perception, state estimation, and low-level control. In this paper, we aim to answer the following question: does training the perception and control systems jointly end-to-end provide better performance than training each component separately? To this end, we develop a method that can be used to learn policies that map raw image observations directly to torques at the robot's motors. The policies are represented by deep convolutional neural networks (CNNs) with 92,000 parameters, and are trained using a partially observed guided policy search method, which transforms policy search into supervised learning, with supervision provided by a simple trajectory-centric reinforcement learning method. We evaluate our method on a range of real-world manipulation tasks that require close coordination between vision and control, such as screwing a cap onto a bottle, and present simulated comparisons to a range of prior policy search methods.","DOI":"10.48550/arXiv.1504.00702","note":"arXiv:1504.00702 [cs]","number":"arXiv:1504.00702","publisher":"arXiv","source":"arXiv.org","title":"End-to-End Training of Deep Visuomotor Policies","URL":"http://arxiv.org/abs/1504.00702","author":[{"family":"Levine","given":"Sergey"},{"family":"Finn","given":"Chelsea"},{"family":"Darrell","given":"Trevor"},{"family":"Abbeel","given":"Pieter"}],"accessed":{"date-parts":[["2025",8,26]]},"issued":{"date-parts":[["2016",4,19]]}}}],"schema":"https://github.com/citation-style-language/schema/raw/master/csl-citation.json"} </w:instrText>
      </w:r>
      <w:r w:rsidR="00174B36">
        <w:rPr>
          <w:rFonts w:eastAsiaTheme="minorEastAsia"/>
          <w:lang w:val="en-GB"/>
        </w:rPr>
        <w:fldChar w:fldCharType="separate"/>
      </w:r>
      <w:r w:rsidR="00174B36" w:rsidRPr="00174B36">
        <w:rPr>
          <w:rFonts w:eastAsiaTheme="minorEastAsia"/>
        </w:rPr>
        <w:t>[3]</w:t>
      </w:r>
      <w:r w:rsidR="00174B36">
        <w:rPr>
          <w:rFonts w:eastAsiaTheme="minorEastAsia"/>
          <w:lang w:val="en-GB"/>
        </w:rPr>
        <w:fldChar w:fldCharType="end"/>
      </w:r>
      <w:r w:rsidR="00174B36">
        <w:rPr>
          <w:rFonts w:eastAsiaTheme="minorEastAsia"/>
          <w:lang w:val="en-GB"/>
        </w:rPr>
        <w:t xml:space="preserve"> and how Gu et al. extended deep reinforcement learning to a continuous action space in robot arm control.</w:t>
      </w:r>
      <w:r w:rsidR="00174B36">
        <w:rPr>
          <w:rFonts w:eastAsiaTheme="minorEastAsia"/>
          <w:lang w:val="en-GB"/>
        </w:rPr>
        <w:fldChar w:fldCharType="begin"/>
      </w:r>
      <w:r w:rsidR="00174B36">
        <w:rPr>
          <w:rFonts w:eastAsiaTheme="minorEastAsia"/>
          <w:lang w:val="en-GB"/>
        </w:rPr>
        <w:instrText xml:space="preserve"> ADDIN ZOTERO_ITEM CSL_CITATION {"citationID":"sInH2WEF","properties":{"formattedCitation":"[4]","plainCitation":"[4]","noteIndex":0},"citationItems":[{"id":25,"uris":["http://zotero.org/users/17346630/items/K49BQX5A"],"itemData":{"id":25,"type":"article","abstract":"Reinforcement learning holds the promise of enabling autonomous robots to learn large repertoires of behavioral skills with minimal human intervention. However, robotic applications of reinforcement learning often compromise the autonomy of the learning process in favor of achieving training times that are practical for real physical systems. This typically involves introducing hand-engineered policy representations and human-supplied demonstrations. Deep reinforcement learning alleviates this limitation by training general-purpose neural network policies, but applications of direct deep reinforcement learning algorithms have so far been restricted to simulated settings and relatively simple tasks, due to their apparent high sample complexity. In this paper, we demonstrate that a recent deep reinforcement learning algorithm based on off-policy training of deep Q-functions can scale to complex 3D manipulation tasks and can learn deep neural network policies efficiently enough to train on real physical robots. We demonstrate that the training times can be further reduced by parallelizing the algorithm across multiple robots which pool their policy updates asynchronously. Our experimental evaluation shows that our method can learn a variety of 3D manipulation skills in simulation and a complex door opening skill on real robots without any prior demonstrations or manually designed representations.","DOI":"10.48550/arXiv.1610.00633","note":"arXiv:1610.00633 [cs]","number":"arXiv:1610.00633","publisher":"arXiv","source":"arXiv.org","title":"Deep Reinforcement Learning for Robotic Manipulation with Asynchronous Off-Policy Updates","URL":"http://arxiv.org/abs/1610.00633","author":[{"family":"Gu","given":"Shixiang"},{"family":"Holly","given":"Ethan"},{"family":"Lillicrap","given":"Timothy"},{"family":"Levine","given":"Sergey"}],"accessed":{"date-parts":[["2025",8,26]]},"issued":{"date-parts":[["2016",11,23]]}}}],"schema":"https://github.com/citation-style-language/schema/raw/master/csl-citation.json"} </w:instrText>
      </w:r>
      <w:r w:rsidR="00174B36">
        <w:rPr>
          <w:rFonts w:eastAsiaTheme="minorEastAsia"/>
          <w:lang w:val="en-GB"/>
        </w:rPr>
        <w:fldChar w:fldCharType="separate"/>
      </w:r>
      <w:r w:rsidR="00174B36" w:rsidRPr="00174B36">
        <w:rPr>
          <w:rFonts w:eastAsiaTheme="minorEastAsia"/>
        </w:rPr>
        <w:t>[4]</w:t>
      </w:r>
      <w:r w:rsidR="00174B36">
        <w:rPr>
          <w:rFonts w:eastAsiaTheme="minorEastAsia"/>
          <w:lang w:val="en-GB"/>
        </w:rPr>
        <w:fldChar w:fldCharType="end"/>
      </w:r>
    </w:p>
    <w:p w14:paraId="079B20C3" w14:textId="77777777" w:rsidR="00174B36" w:rsidRDefault="00174B36">
      <w:pPr>
        <w:widowControl/>
        <w:jc w:val="left"/>
        <w:rPr>
          <w:rFonts w:eastAsiaTheme="minorEastAsia"/>
          <w:lang w:val="en-GB"/>
        </w:rPr>
      </w:pPr>
    </w:p>
    <w:p w14:paraId="0740FE1E" w14:textId="2C661EB0" w:rsidR="00174B36" w:rsidRDefault="00174B36">
      <w:pPr>
        <w:widowControl/>
        <w:jc w:val="left"/>
        <w:rPr>
          <w:rFonts w:eastAsiaTheme="minorEastAsia"/>
          <w:lang w:val="en-GB"/>
        </w:rPr>
      </w:pPr>
      <w:r>
        <w:rPr>
          <w:rFonts w:eastAsiaTheme="minorEastAsia"/>
          <w:lang w:val="en-GB"/>
        </w:rPr>
        <w:t xml:space="preserve">The use of self-playing in training was inspired by DeepMind’s 2016 research on AlphaGo, which was the first Chinese Go playing AI that defeated a world champion in Go. </w:t>
      </w:r>
      <w:r>
        <w:rPr>
          <w:rFonts w:eastAsiaTheme="minorEastAsia"/>
          <w:lang w:val="en-GB"/>
        </w:rPr>
        <w:fldChar w:fldCharType="begin"/>
      </w:r>
      <w:r>
        <w:rPr>
          <w:rFonts w:eastAsiaTheme="minorEastAsia"/>
          <w:lang w:val="en-GB"/>
        </w:rPr>
        <w:instrText xml:space="preserve"> ADDIN ZOTERO_ITEM CSL_CITATION {"citationID":"jph90y13","properties":{"formattedCitation":"[5]","plainCitation":"[5]","noteIndex":0},"citationItems":[{"id":28,"uris":["http://zotero.org/users/17346630/items/TJPDYN3T"],"itemData":{"id":28,"type":"article","abstract":"The game of chess is the most widely-studied domain in the history of artificial intelligence. The strongest programs are based on a combination of sophisticated search techniques, domain-specific adaptations, and handcrafted evaluation functions that have been refined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case.","DOI":"10.48550/arXiv.1712.01815","note":"arXiv:1712.01815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2025",8,26]]},"issued":{"date-parts":[["2017",12,5]]}}}],"schema":"https://github.com/citation-style-language/schema/raw/master/csl-citation.json"} </w:instrText>
      </w:r>
      <w:r>
        <w:rPr>
          <w:rFonts w:eastAsiaTheme="minorEastAsia"/>
          <w:lang w:val="en-GB"/>
        </w:rPr>
        <w:fldChar w:fldCharType="separate"/>
      </w:r>
      <w:r w:rsidRPr="00174B36">
        <w:rPr>
          <w:rFonts w:eastAsiaTheme="minorEastAsia"/>
        </w:rPr>
        <w:t>[5]</w:t>
      </w:r>
      <w:r>
        <w:rPr>
          <w:rFonts w:eastAsiaTheme="minorEastAsia"/>
          <w:lang w:val="en-GB"/>
        </w:rPr>
        <w:fldChar w:fldCharType="end"/>
      </w:r>
      <w:r>
        <w:rPr>
          <w:rFonts w:eastAsiaTheme="minorEastAsia"/>
          <w:lang w:val="en-GB"/>
        </w:rPr>
        <w:t xml:space="preserve"> OpenAI subsequently trained a model that solves Rubik’s Cube with a robot hand. </w:t>
      </w:r>
      <w:r>
        <w:rPr>
          <w:rFonts w:eastAsiaTheme="minorEastAsia"/>
          <w:lang w:val="en-GB"/>
        </w:rPr>
        <w:fldChar w:fldCharType="begin"/>
      </w:r>
      <w:r>
        <w:rPr>
          <w:rFonts w:eastAsiaTheme="minorEastAsia"/>
          <w:lang w:val="en-GB"/>
        </w:rPr>
        <w:instrText xml:space="preserve"> ADDIN ZOTERO_ITEM CSL_CITATION {"citationID":"H5rllBe5","properties":{"formattedCitation":"[6]","plainCitation":"[6]","noteIndex":0},"citationItems":[{"id":31,"uris":["http://zotero.org/users/17346630/items/R3XYF5R6"],"itemData":{"id":31,"type":"article","abstract":"We demonstrate that models trained only in simulation can be used to solve a manipulation problem of unprecedented complexity on a real robot. This is made possible by two key components: a novel algorithm, which we call automatic domain randomization (ADR) and a robot platform built for machine learning. ADR automatically generates a distribution over randomized environments of ever-increasing difficulty. Control policies and vision state estimators trained with ADR exhibit vastly improved sim2real transfer. For control policies, memory-augmented models trained on an ADR-generated distribution of environments show clear signs of emergent meta-learning at test time. The combination of ADR with our custom robot platform allows us to solve a Rubik's cube with a humanoid robot hand, which involves both control and state estimation problems. Videos summarizing our results are available: https://openai.com/blog/solving-rubiks-cube/","DOI":"10.48550/arXiv.1910.07113","note":"arXiv:1910.07113 [cs]","number":"arXiv:1910.07113","publisher":"arXiv","source":"arXiv.org","title":"Solving Rubik's Cube with a Robot Hand","URL":"http://arxiv.org/abs/1910.07113","author":[{"family":"OpenAI","given":""},{"family":"Akkaya","given":"Ilge"},{"family":"Andrychowicz","given":"Marcin"},{"family":"Chociej","given":"Maciek"},{"family":"Litwin","given":"Mateusz"},{"family":"McGrew","given":"Bob"},{"family":"Petron","given":"Arthur"},{"family":"Paino","given":"Alex"},{"family":"Plappert","given":"Matthias"},{"family":"Powell","given":"Glenn"},{"family":"Ribas","given":"Raphael"},{"family":"Schneider","given":"Jonas"},{"family":"Tezak","given":"Nikolas"},{"family":"Tworek","given":"Jerry"},{"family":"Welinder","given":"Peter"},{"family":"Weng","given":"Lilian"},{"family":"Yuan","given":"Qiming"},{"family":"Zaremba","given":"Wojciech"},{"family":"Zhang","given":"Lei"}],"accessed":{"date-parts":[["2025",8,26]]},"issued":{"date-parts":[["2019",10,16]]}}}],"schema":"https://github.com/citation-style-language/schema/raw/master/csl-citation.json"} </w:instrText>
      </w:r>
      <w:r>
        <w:rPr>
          <w:rFonts w:eastAsiaTheme="minorEastAsia"/>
          <w:lang w:val="en-GB"/>
        </w:rPr>
        <w:fldChar w:fldCharType="separate"/>
      </w:r>
      <w:r w:rsidRPr="00174B36">
        <w:rPr>
          <w:rFonts w:eastAsiaTheme="minorEastAsia"/>
        </w:rPr>
        <w:t>[6]</w:t>
      </w:r>
      <w:r>
        <w:rPr>
          <w:rFonts w:eastAsiaTheme="minorEastAsia"/>
          <w:lang w:val="en-GB"/>
        </w:rPr>
        <w:fldChar w:fldCharType="end"/>
      </w:r>
      <w:r>
        <w:rPr>
          <w:rFonts w:eastAsiaTheme="minorEastAsia"/>
          <w:lang w:val="en-GB"/>
        </w:rPr>
        <w:t xml:space="preserve"> </w:t>
      </w:r>
      <w:r w:rsidR="00DD694D">
        <w:rPr>
          <w:rFonts w:eastAsiaTheme="minorEastAsia"/>
          <w:lang w:val="en-GB"/>
        </w:rPr>
        <w:t>This research</w:t>
      </w:r>
      <w:r>
        <w:rPr>
          <w:rFonts w:eastAsiaTheme="minorEastAsia"/>
          <w:lang w:val="en-GB"/>
        </w:rPr>
        <w:t xml:space="preserve"> showed how self-playing could solve the issue of having insufficient training data.</w:t>
      </w:r>
    </w:p>
    <w:p w14:paraId="021EF97C" w14:textId="33B5205F" w:rsidR="00174B36" w:rsidRDefault="00174B36" w:rsidP="00174B36">
      <w:pPr>
        <w:pStyle w:val="Heading1"/>
        <w:rPr>
          <w:rFonts w:eastAsiaTheme="minorEastAsia"/>
          <w:lang w:val="en-GB"/>
        </w:rPr>
      </w:pPr>
      <w:bookmarkStart w:id="5" w:name="_Toc207134234"/>
      <w:r>
        <w:rPr>
          <w:rFonts w:eastAsiaTheme="minorEastAsia"/>
          <w:lang w:val="en-GB"/>
        </w:rPr>
        <w:t>Methodology</w:t>
      </w:r>
      <w:bookmarkEnd w:id="5"/>
    </w:p>
    <w:p w14:paraId="06039445" w14:textId="5BFB518B" w:rsidR="0070634D" w:rsidRDefault="00174B36" w:rsidP="00174B36">
      <w:pPr>
        <w:rPr>
          <w:rFonts w:eastAsiaTheme="minorEastAsia"/>
          <w:lang w:val="en-GB"/>
        </w:rPr>
      </w:pPr>
      <w:r>
        <w:rPr>
          <w:rFonts w:eastAsiaTheme="minorEastAsia"/>
          <w:lang w:val="en-GB"/>
        </w:rPr>
        <w:t xml:space="preserve">In this investigation, we </w:t>
      </w:r>
      <w:del w:id="6" w:author="Microsoft Office User" w:date="2025-09-18T09:06:00Z" w16du:dateUtc="2025-09-18T13:06:00Z">
        <w:r w:rsidDel="00355A67">
          <w:rPr>
            <w:rFonts w:eastAsiaTheme="minorEastAsia"/>
            <w:lang w:val="en-GB"/>
          </w:rPr>
          <w:delText>would look</w:delText>
        </w:r>
      </w:del>
      <w:ins w:id="7" w:author="Microsoft Office User" w:date="2025-09-18T09:06:00Z" w16du:dateUtc="2025-09-18T13:06:00Z">
        <w:r w:rsidR="00355A67">
          <w:rPr>
            <w:rFonts w:eastAsiaTheme="minorEastAsia"/>
            <w:lang w:val="en-GB"/>
          </w:rPr>
          <w:t>looked</w:t>
        </w:r>
      </w:ins>
      <w:r>
        <w:rPr>
          <w:rFonts w:eastAsiaTheme="minorEastAsia"/>
          <w:lang w:val="en-GB"/>
        </w:rPr>
        <w:t xml:space="preserve"> at how a model that takes in the last few frames of the gameplay directly performs as compared to a model that takes in some features extracted from the last few frames of the gameplay in various games. We would measure the performance of the models by comparing number of epochs used to reach a target level of reward</w:t>
      </w:r>
      <w:r w:rsidR="00014F3D">
        <w:rPr>
          <w:rFonts w:eastAsiaTheme="minorEastAsia" w:hint="eastAsia"/>
          <w:lang w:val="en-GB"/>
        </w:rPr>
        <w:t xml:space="preserve"> for 10 epochs in a row</w:t>
      </w:r>
      <w:r>
        <w:rPr>
          <w:rFonts w:eastAsiaTheme="minorEastAsia"/>
          <w:lang w:val="en-GB"/>
        </w:rPr>
        <w:t>.</w:t>
      </w:r>
    </w:p>
    <w:p w14:paraId="27565655" w14:textId="3F80F721" w:rsidR="0070634D" w:rsidRDefault="0070634D" w:rsidP="0070634D">
      <w:pPr>
        <w:pStyle w:val="Heading2"/>
        <w:rPr>
          <w:rFonts w:eastAsiaTheme="minorEastAsia"/>
          <w:lang w:val="en-GB"/>
        </w:rPr>
      </w:pPr>
      <w:bookmarkStart w:id="8" w:name="_Toc207134235"/>
      <w:r>
        <w:rPr>
          <w:rFonts w:eastAsiaTheme="minorEastAsia"/>
          <w:lang w:val="en-GB"/>
        </w:rPr>
        <w:t>Games considered</w:t>
      </w:r>
      <w:bookmarkEnd w:id="8"/>
    </w:p>
    <w:p w14:paraId="0DB1599A" w14:textId="32CB3336" w:rsidR="00341539" w:rsidRPr="00341539" w:rsidRDefault="00341539" w:rsidP="00341539">
      <w:pPr>
        <w:rPr>
          <w:rFonts w:eastAsiaTheme="minorEastAsia"/>
          <w:lang w:val="en-GB"/>
        </w:rPr>
      </w:pPr>
      <w:r>
        <w:rPr>
          <w:rFonts w:eastAsiaTheme="minorEastAsia" w:hint="eastAsia"/>
          <w:lang w:val="en-GB"/>
        </w:rPr>
        <w:t xml:space="preserve">In this experiment, </w:t>
      </w:r>
      <w:del w:id="9" w:author="Microsoft Office User" w:date="2025-09-18T09:06:00Z" w16du:dateUtc="2025-09-18T13:06:00Z">
        <w:r w:rsidDel="00355A67">
          <w:rPr>
            <w:rFonts w:eastAsiaTheme="minorEastAsia" w:hint="eastAsia"/>
            <w:lang w:val="en-GB"/>
          </w:rPr>
          <w:delText>I will</w:delText>
        </w:r>
      </w:del>
      <w:ins w:id="10" w:author="Microsoft Office User" w:date="2025-09-18T09:06:00Z" w16du:dateUtc="2025-09-18T13:06:00Z">
        <w:r w:rsidR="00355A67">
          <w:rPr>
            <w:rFonts w:eastAsiaTheme="minorEastAsia"/>
            <w:lang w:val="en-GB"/>
          </w:rPr>
          <w:t>we</w:t>
        </w:r>
      </w:ins>
      <w:r>
        <w:rPr>
          <w:rFonts w:eastAsiaTheme="minorEastAsia" w:hint="eastAsia"/>
          <w:lang w:val="en-GB"/>
        </w:rPr>
        <w:t xml:space="preserve"> consider</w:t>
      </w:r>
      <w:ins w:id="11" w:author="Microsoft Office User" w:date="2025-09-18T09:06:00Z" w16du:dateUtc="2025-09-18T13:06:00Z">
        <w:r w:rsidR="00355A67">
          <w:rPr>
            <w:rFonts w:eastAsiaTheme="minorEastAsia"/>
            <w:lang w:val="en-GB"/>
          </w:rPr>
          <w:t>ed</w:t>
        </w:r>
      </w:ins>
      <w:r>
        <w:rPr>
          <w:rFonts w:eastAsiaTheme="minorEastAsia" w:hint="eastAsia"/>
          <w:lang w:val="en-GB"/>
        </w:rPr>
        <w:t xml:space="preserve"> the following games listed. Those games </w:t>
      </w:r>
      <w:del w:id="12" w:author="Microsoft Office User" w:date="2025-09-18T09:07:00Z" w16du:dateUtc="2025-09-18T13:07:00Z">
        <w:r w:rsidDel="00355A67">
          <w:rPr>
            <w:rFonts w:eastAsiaTheme="minorEastAsia" w:hint="eastAsia"/>
            <w:lang w:val="en-GB"/>
          </w:rPr>
          <w:delText>are either</w:delText>
        </w:r>
      </w:del>
      <w:ins w:id="13" w:author="Microsoft Office User" w:date="2025-09-18T09:07:00Z" w16du:dateUtc="2025-09-18T13:07:00Z">
        <w:r w:rsidR="00355A67">
          <w:rPr>
            <w:rFonts w:eastAsiaTheme="minorEastAsia"/>
            <w:lang w:val="en-GB"/>
          </w:rPr>
          <w:t>play by way of a</w:t>
        </w:r>
      </w:ins>
      <w:r>
        <w:rPr>
          <w:rFonts w:eastAsiaTheme="minorEastAsia" w:hint="eastAsia"/>
          <w:lang w:val="en-GB"/>
        </w:rPr>
        <w:t xml:space="preserve"> single-player or </w:t>
      </w:r>
      <w:del w:id="14" w:author="Microsoft Office User" w:date="2025-09-18T09:07:00Z" w16du:dateUtc="2025-09-18T13:07:00Z">
        <w:r w:rsidDel="00355A67">
          <w:rPr>
            <w:rFonts w:eastAsiaTheme="minorEastAsia" w:hint="eastAsia"/>
            <w:lang w:val="en-GB"/>
          </w:rPr>
          <w:delText xml:space="preserve">the </w:delText>
        </w:r>
      </w:del>
      <w:proofErr w:type="gramStart"/>
      <w:ins w:id="15" w:author="Microsoft Office User" w:date="2025-09-18T09:07:00Z" w16du:dateUtc="2025-09-18T13:07:00Z">
        <w:r w:rsidR="00355A67">
          <w:rPr>
            <w:rFonts w:eastAsiaTheme="minorEastAsia"/>
            <w:lang w:val="en-GB"/>
          </w:rPr>
          <w:t>an</w:t>
        </w:r>
        <w:proofErr w:type="gramEnd"/>
        <w:r w:rsidR="00355A67">
          <w:rPr>
            <w:rFonts w:eastAsiaTheme="minorEastAsia" w:hint="eastAsia"/>
            <w:lang w:val="en-GB"/>
          </w:rPr>
          <w:t xml:space="preserve"> </w:t>
        </w:r>
        <w:r w:rsidR="00355A67">
          <w:rPr>
            <w:rFonts w:eastAsiaTheme="minorEastAsia"/>
            <w:lang w:val="en-GB"/>
          </w:rPr>
          <w:t xml:space="preserve">player </w:t>
        </w:r>
      </w:ins>
      <w:r>
        <w:rPr>
          <w:rFonts w:eastAsiaTheme="minorEastAsia" w:hint="eastAsia"/>
          <w:lang w:val="en-GB"/>
        </w:rPr>
        <w:t xml:space="preserve">agent </w:t>
      </w:r>
      <w:del w:id="16" w:author="Microsoft Office User" w:date="2025-09-18T09:07:00Z" w16du:dateUtc="2025-09-18T13:07:00Z">
        <w:r w:rsidDel="00355A67">
          <w:rPr>
            <w:rFonts w:eastAsiaTheme="minorEastAsia" w:hint="eastAsia"/>
            <w:lang w:val="en-GB"/>
          </w:rPr>
          <w:delText xml:space="preserve">is being </w:delText>
        </w:r>
      </w:del>
      <w:r>
        <w:rPr>
          <w:rFonts w:eastAsiaTheme="minorEastAsia" w:hint="eastAsia"/>
          <w:lang w:val="en-GB"/>
        </w:rPr>
        <w:t>play</w:t>
      </w:r>
      <w:ins w:id="17" w:author="Microsoft Office User" w:date="2025-09-18T09:07:00Z" w16du:dateUtc="2025-09-18T13:07:00Z">
        <w:r w:rsidR="00355A67">
          <w:rPr>
            <w:rFonts w:eastAsiaTheme="minorEastAsia"/>
            <w:lang w:val="en-GB"/>
          </w:rPr>
          <w:t>ing</w:t>
        </w:r>
      </w:ins>
      <w:del w:id="18" w:author="Microsoft Office User" w:date="2025-09-18T09:07:00Z" w16du:dateUtc="2025-09-18T13:07:00Z">
        <w:r w:rsidDel="00355A67">
          <w:rPr>
            <w:rFonts w:eastAsiaTheme="minorEastAsia" w:hint="eastAsia"/>
            <w:lang w:val="en-GB"/>
          </w:rPr>
          <w:delText>ed</w:delText>
        </w:r>
      </w:del>
      <w:r>
        <w:rPr>
          <w:rFonts w:eastAsiaTheme="minorEastAsia" w:hint="eastAsia"/>
          <w:lang w:val="en-GB"/>
        </w:rPr>
        <w:t xml:space="preserve"> against an AI.</w:t>
      </w:r>
    </w:p>
    <w:p w14:paraId="6D7CA60D" w14:textId="6881C58E" w:rsidR="0070634D" w:rsidRDefault="00F064AD" w:rsidP="00F064AD">
      <w:pPr>
        <w:pStyle w:val="Heading3"/>
        <w:rPr>
          <w:rFonts w:eastAsiaTheme="minorEastAsia"/>
          <w:lang w:val="en-GB"/>
        </w:rPr>
      </w:pPr>
      <w:r>
        <w:rPr>
          <w:rFonts w:eastAsiaTheme="minorEastAsia"/>
          <w:lang w:val="en-GB"/>
        </w:rPr>
        <w:lastRenderedPageBreak/>
        <w:t>Pong</w:t>
      </w:r>
    </w:p>
    <w:p w14:paraId="0C8501B8" w14:textId="25DA28A1" w:rsidR="00341539" w:rsidRPr="00FB7D70" w:rsidRDefault="00341539" w:rsidP="00341539">
      <w:pPr>
        <w:rPr>
          <w:rFonts w:eastAsiaTheme="minorEastAsia"/>
          <w:lang w:val="en-GB"/>
        </w:rPr>
      </w:pPr>
      <w:commentRangeStart w:id="19"/>
      <w:del w:id="20" w:author="Microsoft Office User" w:date="2025-09-18T09:07:00Z" w16du:dateUtc="2025-09-18T13:07:00Z">
        <w:r w:rsidDel="00355A67">
          <w:rPr>
            <w:rFonts w:eastAsiaTheme="minorEastAsia" w:hint="eastAsia"/>
            <w:lang w:val="en-GB"/>
          </w:rPr>
          <w:delText>I have</w:delText>
        </w:r>
      </w:del>
      <w:ins w:id="21" w:author="Microsoft Office User" w:date="2025-09-18T09:07:00Z" w16du:dateUtc="2025-09-18T13:07:00Z">
        <w:r w:rsidR="00355A67">
          <w:rPr>
            <w:rFonts w:eastAsiaTheme="minorEastAsia"/>
            <w:lang w:val="en-GB"/>
          </w:rPr>
          <w:t>We</w:t>
        </w:r>
      </w:ins>
      <w:commentRangeEnd w:id="19"/>
      <w:ins w:id="22" w:author="Microsoft Office User" w:date="2025-09-18T09:10:00Z" w16du:dateUtc="2025-09-18T13:10:00Z">
        <w:r w:rsidR="00355A67">
          <w:rPr>
            <w:rStyle w:val="CommentReference"/>
          </w:rPr>
          <w:commentReference w:id="19"/>
        </w:r>
      </w:ins>
      <w:r>
        <w:rPr>
          <w:rFonts w:eastAsiaTheme="minorEastAsia" w:hint="eastAsia"/>
          <w:lang w:val="en-GB"/>
        </w:rPr>
        <w:t xml:space="preserve"> used a simplified version of Pong, removing the more realistic physical simulations, so that the game consists solely of reflections of the ball when hitting the paddles or the boundaries. The game is</w:t>
      </w:r>
      <w:r w:rsidR="00FF6AA7">
        <w:rPr>
          <w:rFonts w:eastAsiaTheme="minorEastAsia" w:hint="eastAsia"/>
          <w:lang w:val="en-GB"/>
        </w:rPr>
        <w:t xml:space="preserve"> rendered in 0s and 1s using a 160</w:t>
      </w:r>
      <w:r w:rsidR="00FF6AA7">
        <w:rPr>
          <w:rFonts w:eastAsiaTheme="minorEastAsia" w:hint="eastAsia"/>
          <w:lang w:val="en-GB"/>
        </w:rPr>
        <w:t>×</w:t>
      </w:r>
      <w:r w:rsidR="00FF6AA7">
        <w:rPr>
          <w:rFonts w:eastAsiaTheme="minorEastAsia" w:hint="eastAsia"/>
          <w:lang w:val="en-GB"/>
        </w:rPr>
        <w:t xml:space="preserve">210 array in computer vision mode, and returns the current position, speed of the balls and the paddles when using feature extractions. To make the reward less sparse, </w:t>
      </w:r>
      <w:del w:id="23" w:author="Microsoft Office User" w:date="2025-09-18T09:08:00Z" w16du:dateUtc="2025-09-18T13:08:00Z">
        <w:r w:rsidR="00FF6AA7" w:rsidDel="00355A67">
          <w:rPr>
            <w:rFonts w:eastAsiaTheme="minorEastAsia" w:hint="eastAsia"/>
            <w:lang w:val="en-GB"/>
          </w:rPr>
          <w:delText>I have</w:delText>
        </w:r>
      </w:del>
      <w:ins w:id="24" w:author="Microsoft Office User" w:date="2025-09-18T09:08:00Z" w16du:dateUtc="2025-09-18T13:08:00Z">
        <w:r w:rsidR="00355A67">
          <w:rPr>
            <w:rFonts w:eastAsiaTheme="minorEastAsia"/>
            <w:lang w:val="en-GB"/>
          </w:rPr>
          <w:t>we</w:t>
        </w:r>
      </w:ins>
      <w:r w:rsidR="00FF6AA7">
        <w:rPr>
          <w:rFonts w:eastAsiaTheme="minorEastAsia" w:hint="eastAsia"/>
          <w:lang w:val="en-GB"/>
        </w:rPr>
        <w:t xml:space="preserve"> altered the reward function so that there is </w:t>
      </w:r>
      <w:ins w:id="25" w:author="Microsoft Office User" w:date="2025-09-18T09:08:00Z" w16du:dateUtc="2025-09-18T13:08:00Z">
        <w:r w:rsidR="00355A67">
          <w:rPr>
            <w:rFonts w:eastAsiaTheme="minorEastAsia"/>
            <w:lang w:val="en-GB"/>
          </w:rPr>
          <w:t xml:space="preserve">a </w:t>
        </w:r>
      </w:ins>
      <w:r w:rsidR="00FF6AA7">
        <w:rPr>
          <w:rFonts w:eastAsiaTheme="minorEastAsia" w:hint="eastAsia"/>
          <w:lang w:val="en-GB"/>
        </w:rPr>
        <w:t>reward for each time the agent hits the ball with the paddle.</w:t>
      </w:r>
      <w:r w:rsidR="008B273E">
        <w:rPr>
          <w:rFonts w:eastAsiaTheme="minorEastAsia"/>
          <w:lang w:val="en-GB"/>
        </w:rPr>
        <w:t xml:space="preserve"> In order to make the game less deterministic, </w:t>
      </w:r>
      <w:del w:id="26" w:author="Microsoft Office User" w:date="2025-09-18T09:08:00Z" w16du:dateUtc="2025-09-18T13:08:00Z">
        <w:r w:rsidR="008B273E" w:rsidDel="00355A67">
          <w:rPr>
            <w:rFonts w:eastAsiaTheme="minorEastAsia"/>
            <w:lang w:val="en-GB"/>
          </w:rPr>
          <w:delText xml:space="preserve">I </w:delText>
        </w:r>
      </w:del>
      <w:ins w:id="27" w:author="Microsoft Office User" w:date="2025-09-18T09:08:00Z" w16du:dateUtc="2025-09-18T13:08:00Z">
        <w:r w:rsidR="00355A67">
          <w:rPr>
            <w:rFonts w:eastAsiaTheme="minorEastAsia"/>
            <w:lang w:val="en-GB"/>
          </w:rPr>
          <w:t>we</w:t>
        </w:r>
        <w:r w:rsidR="00355A67">
          <w:rPr>
            <w:rFonts w:eastAsiaTheme="minorEastAsia"/>
            <w:lang w:val="en-GB"/>
          </w:rPr>
          <w:t xml:space="preserve"> </w:t>
        </w:r>
      </w:ins>
      <w:r w:rsidR="008B273E">
        <w:rPr>
          <w:rFonts w:eastAsiaTheme="minorEastAsia"/>
          <w:lang w:val="en-GB"/>
        </w:rPr>
        <w:t xml:space="preserve">slowed down the speed of the ball so that it is guaranteed that the player can </w:t>
      </w:r>
      <w:del w:id="28" w:author="Microsoft Office User" w:date="2025-09-18T09:08:00Z" w16du:dateUtc="2025-09-18T13:08:00Z">
        <w:r w:rsidR="008B273E" w:rsidDel="00355A67">
          <w:rPr>
            <w:rFonts w:eastAsiaTheme="minorEastAsia"/>
            <w:lang w:val="en-GB"/>
          </w:rPr>
          <w:delText xml:space="preserve">catch </w:delText>
        </w:r>
      </w:del>
      <w:ins w:id="29" w:author="Microsoft Office User" w:date="2025-09-18T09:08:00Z" w16du:dateUtc="2025-09-18T13:08:00Z">
        <w:r w:rsidR="00355A67">
          <w:rPr>
            <w:rFonts w:eastAsiaTheme="minorEastAsia"/>
            <w:lang w:val="en-GB"/>
          </w:rPr>
          <w:t>reach</w:t>
        </w:r>
        <w:r w:rsidR="00355A67">
          <w:rPr>
            <w:rFonts w:eastAsiaTheme="minorEastAsia"/>
            <w:lang w:val="en-GB"/>
          </w:rPr>
          <w:t xml:space="preserve"> </w:t>
        </w:r>
      </w:ins>
      <w:r w:rsidR="008B273E">
        <w:rPr>
          <w:rFonts w:eastAsiaTheme="minorEastAsia"/>
          <w:lang w:val="en-GB"/>
        </w:rPr>
        <w:t>the ball. The opponent AI</w:t>
      </w:r>
      <w:del w:id="30" w:author="Microsoft Office User" w:date="2025-09-18T09:08:00Z" w16du:dateUtc="2025-09-18T13:08:00Z">
        <w:r w:rsidR="008B273E" w:rsidDel="00355A67">
          <w:rPr>
            <w:rFonts w:eastAsiaTheme="minorEastAsia"/>
            <w:lang w:val="en-GB"/>
          </w:rPr>
          <w:delText xml:space="preserve"> will</w:delText>
        </w:r>
      </w:del>
      <w:r w:rsidR="008B273E">
        <w:rPr>
          <w:rFonts w:eastAsiaTheme="minorEastAsia"/>
          <w:lang w:val="en-GB"/>
        </w:rPr>
        <w:t xml:space="preserve"> also hit</w:t>
      </w:r>
      <w:ins w:id="31" w:author="Microsoft Office User" w:date="2025-09-18T09:08:00Z" w16du:dateUtc="2025-09-18T13:08:00Z">
        <w:r w:rsidR="00355A67">
          <w:rPr>
            <w:rFonts w:eastAsiaTheme="minorEastAsia"/>
            <w:lang w:val="en-GB"/>
          </w:rPr>
          <w:t>s</w:t>
        </w:r>
      </w:ins>
      <w:r w:rsidR="008B273E">
        <w:rPr>
          <w:rFonts w:eastAsiaTheme="minorEastAsia"/>
          <w:lang w:val="en-GB"/>
        </w:rPr>
        <w:t xml:space="preserve"> the ball each time so that there is </w:t>
      </w:r>
      <w:r w:rsidR="00014F3D">
        <w:rPr>
          <w:rFonts w:eastAsiaTheme="minorEastAsia" w:hint="eastAsia"/>
          <w:lang w:val="en-GB"/>
        </w:rPr>
        <w:t>as little randomness as possible.</w:t>
      </w:r>
      <w:r w:rsidR="00FB7D70">
        <w:rPr>
          <w:rFonts w:eastAsiaTheme="minorEastAsia" w:hint="eastAsia"/>
          <w:lang w:val="en-GB"/>
        </w:rPr>
        <w:t xml:space="preserve"> To simplify the game for training, </w:t>
      </w:r>
      <w:ins w:id="32" w:author="Microsoft Office User" w:date="2025-09-18T09:08:00Z" w16du:dateUtc="2025-09-18T13:08:00Z">
        <w:r w:rsidR="00355A67">
          <w:rPr>
            <w:rFonts w:eastAsiaTheme="minorEastAsia"/>
            <w:lang w:val="en-GB"/>
          </w:rPr>
          <w:t>we</w:t>
        </w:r>
      </w:ins>
      <w:del w:id="33" w:author="Microsoft Office User" w:date="2025-09-18T09:08:00Z" w16du:dateUtc="2025-09-18T13:08:00Z">
        <w:r w:rsidR="00FB7D70" w:rsidDel="00355A67">
          <w:rPr>
            <w:rFonts w:eastAsiaTheme="minorEastAsia" w:hint="eastAsia"/>
            <w:lang w:val="en-GB"/>
          </w:rPr>
          <w:delText>I have</w:delText>
        </w:r>
      </w:del>
      <w:r w:rsidR="00FB7D70">
        <w:rPr>
          <w:rFonts w:eastAsiaTheme="minorEastAsia" w:hint="eastAsia"/>
          <w:lang w:val="en-GB"/>
        </w:rPr>
        <w:t xml:space="preserve"> also removed most of the physics engine of the game, leaving only ball reflections when it hits </w:t>
      </w:r>
      <w:r w:rsidR="00FB7D70">
        <w:rPr>
          <w:rFonts w:eastAsiaTheme="minorEastAsia"/>
          <w:lang w:val="en-GB"/>
        </w:rPr>
        <w:t>the</w:t>
      </w:r>
      <w:r w:rsidR="00FB7D70">
        <w:rPr>
          <w:rFonts w:eastAsiaTheme="minorEastAsia" w:hint="eastAsia"/>
          <w:lang w:val="en-GB"/>
        </w:rPr>
        <w:t xml:space="preserve"> wall or the paddle.</w:t>
      </w:r>
    </w:p>
    <w:p w14:paraId="231ED431" w14:textId="77777777" w:rsidR="00532504" w:rsidRDefault="00532504" w:rsidP="00341539">
      <w:pPr>
        <w:rPr>
          <w:rFonts w:eastAsiaTheme="minorEastAsia"/>
          <w:lang w:val="en-GB"/>
        </w:rPr>
      </w:pPr>
    </w:p>
    <w:p w14:paraId="6CDC66E9" w14:textId="6771A7C2" w:rsidR="00532504" w:rsidRDefault="00532504" w:rsidP="00341539">
      <w:pPr>
        <w:rPr>
          <w:rFonts w:eastAsiaTheme="minorEastAsia"/>
          <w:lang w:val="en-GB"/>
        </w:rPr>
      </w:pPr>
      <w:r>
        <w:rPr>
          <w:rFonts w:eastAsiaTheme="minorEastAsia"/>
          <w:lang w:val="en-GB"/>
        </w:rPr>
        <w:t xml:space="preserve">The challenge was the difficulty for the AI to successfully hit the ball with the paddle when it was acting randomly, hence it was hard for the AI to get a positive reward. As such, </w:t>
      </w:r>
      <w:ins w:id="34" w:author="Microsoft Office User" w:date="2025-09-18T09:09:00Z" w16du:dateUtc="2025-09-18T13:09:00Z">
        <w:r w:rsidR="00355A67">
          <w:rPr>
            <w:rFonts w:eastAsiaTheme="minorEastAsia"/>
            <w:lang w:val="en-GB"/>
          </w:rPr>
          <w:t>we</w:t>
        </w:r>
      </w:ins>
      <w:del w:id="35" w:author="Microsoft Office User" w:date="2025-09-18T09:09:00Z" w16du:dateUtc="2025-09-18T13:09:00Z">
        <w:r w:rsidDel="00355A67">
          <w:rPr>
            <w:rFonts w:eastAsiaTheme="minorEastAsia"/>
            <w:lang w:val="en-GB"/>
          </w:rPr>
          <w:delText>I</w:delText>
        </w:r>
      </w:del>
      <w:r>
        <w:rPr>
          <w:rFonts w:eastAsiaTheme="minorEastAsia"/>
          <w:lang w:val="en-GB"/>
        </w:rPr>
        <w:t xml:space="preserve"> </w:t>
      </w:r>
      <w:commentRangeStart w:id="36"/>
      <w:r>
        <w:rPr>
          <w:rFonts w:eastAsiaTheme="minorEastAsia"/>
          <w:lang w:val="en-GB"/>
        </w:rPr>
        <w:t>increased the learning rate for the model</w:t>
      </w:r>
      <w:commentRangeEnd w:id="36"/>
      <w:r w:rsidR="00355A67">
        <w:rPr>
          <w:rStyle w:val="CommentReference"/>
        </w:rPr>
        <w:commentReference w:id="36"/>
      </w:r>
      <w:r>
        <w:rPr>
          <w:rFonts w:eastAsiaTheme="minorEastAsia"/>
          <w:lang w:val="en-GB"/>
        </w:rPr>
        <w:t>.</w:t>
      </w:r>
    </w:p>
    <w:p w14:paraId="5E0FCDFC" w14:textId="77777777" w:rsidR="00014F3D" w:rsidRDefault="00014F3D" w:rsidP="00341539">
      <w:pPr>
        <w:rPr>
          <w:rFonts w:eastAsiaTheme="minorEastAsia"/>
          <w:lang w:val="en-GB"/>
        </w:rPr>
      </w:pPr>
    </w:p>
    <w:p w14:paraId="798D4E9D" w14:textId="099FBC3A" w:rsidR="00014F3D" w:rsidRPr="00341539" w:rsidRDefault="00014F3D" w:rsidP="00341539">
      <w:pPr>
        <w:rPr>
          <w:rFonts w:eastAsiaTheme="minorEastAsia"/>
          <w:lang w:val="en-GB"/>
        </w:rPr>
      </w:pPr>
      <w:r>
        <w:rPr>
          <w:rFonts w:eastAsiaTheme="minorEastAsia" w:hint="eastAsia"/>
          <w:lang w:val="en-GB"/>
        </w:rPr>
        <w:t>The target of the training is to not lose a single point against AI for 1200 frames, which equates to 20 seconds.</w:t>
      </w:r>
    </w:p>
    <w:p w14:paraId="639A7945" w14:textId="5C00D5B5" w:rsidR="00F064AD" w:rsidRDefault="00F064AD" w:rsidP="00F064AD">
      <w:pPr>
        <w:pStyle w:val="Heading3"/>
        <w:rPr>
          <w:rFonts w:eastAsiaTheme="minorEastAsia"/>
          <w:lang w:val="en-GB"/>
        </w:rPr>
      </w:pPr>
      <w:r>
        <w:rPr>
          <w:rFonts w:eastAsiaTheme="minorEastAsia"/>
          <w:lang w:val="en-GB"/>
        </w:rPr>
        <w:t>Flappy bird</w:t>
      </w:r>
    </w:p>
    <w:p w14:paraId="34662537" w14:textId="29144BAC" w:rsidR="008B273E" w:rsidRDefault="00FF6AA7" w:rsidP="00F064AD">
      <w:pPr>
        <w:rPr>
          <w:rFonts w:eastAsiaTheme="minorEastAsia"/>
          <w:lang w:val="en-GB"/>
        </w:rPr>
      </w:pPr>
      <w:del w:id="37" w:author="Microsoft Office User" w:date="2025-09-18T09:11:00Z" w16du:dateUtc="2025-09-18T13:11:00Z">
        <w:r w:rsidDel="00355A67">
          <w:rPr>
            <w:rFonts w:eastAsiaTheme="minorEastAsia" w:hint="eastAsia"/>
            <w:lang w:val="en-GB"/>
          </w:rPr>
          <w:delText xml:space="preserve">I </w:delText>
        </w:r>
      </w:del>
      <w:ins w:id="38" w:author="Microsoft Office User" w:date="2025-09-18T09:11:00Z" w16du:dateUtc="2025-09-18T13:11:00Z">
        <w:r w:rsidR="00355A67">
          <w:rPr>
            <w:rFonts w:eastAsiaTheme="minorEastAsia"/>
            <w:lang w:val="en-GB"/>
          </w:rPr>
          <w:t>We</w:t>
        </w:r>
        <w:r w:rsidR="00355A67">
          <w:rPr>
            <w:rFonts w:eastAsiaTheme="minorEastAsia" w:hint="eastAsia"/>
            <w:lang w:val="en-GB"/>
          </w:rPr>
          <w:t xml:space="preserve"> </w:t>
        </w:r>
      </w:ins>
      <w:r>
        <w:rPr>
          <w:rFonts w:eastAsiaTheme="minorEastAsia" w:hint="eastAsia"/>
          <w:lang w:val="en-GB"/>
        </w:rPr>
        <w:t xml:space="preserve">used </w:t>
      </w:r>
      <w:commentRangeStart w:id="39"/>
      <w:del w:id="40" w:author="Microsoft Office User" w:date="2025-09-18T09:11:00Z" w16du:dateUtc="2025-09-18T13:11:00Z">
        <w:r w:rsidDel="00355A67">
          <w:rPr>
            <w:rFonts w:eastAsiaTheme="minorEastAsia" w:hint="eastAsia"/>
            <w:lang w:val="en-GB"/>
          </w:rPr>
          <w:delText xml:space="preserve">the </w:delText>
        </w:r>
      </w:del>
      <w:r>
        <w:rPr>
          <w:rFonts w:eastAsiaTheme="minorEastAsia" w:hint="eastAsia"/>
          <w:lang w:val="en-GB"/>
        </w:rPr>
        <w:t xml:space="preserve">external libraries available on </w:t>
      </w:r>
      <w:r>
        <w:rPr>
          <w:rFonts w:eastAsiaTheme="minorEastAsia"/>
          <w:lang w:val="en-GB"/>
        </w:rPr>
        <w:t>GitHub</w:t>
      </w:r>
      <w:commentRangeEnd w:id="39"/>
      <w:r w:rsidR="00355A67">
        <w:rPr>
          <w:rStyle w:val="CommentReference"/>
        </w:rPr>
        <w:commentReference w:id="39"/>
      </w:r>
      <w:r>
        <w:rPr>
          <w:rFonts w:eastAsiaTheme="minorEastAsia" w:hint="eastAsia"/>
          <w:lang w:val="en-GB"/>
        </w:rPr>
        <w:t>. T</w:t>
      </w:r>
      <w:r>
        <w:rPr>
          <w:rFonts w:eastAsiaTheme="minorEastAsia"/>
          <w:lang w:val="en-GB"/>
        </w:rPr>
        <w:t>h</w:t>
      </w:r>
      <w:r>
        <w:rPr>
          <w:rFonts w:eastAsiaTheme="minorEastAsia" w:hint="eastAsia"/>
          <w:lang w:val="en-GB"/>
        </w:rPr>
        <w:t xml:space="preserve">e rewards are: </w:t>
      </w:r>
      <w:r w:rsidRPr="00FF6AA7">
        <w:rPr>
          <w:rFonts w:eastAsiaTheme="minorEastAsia"/>
          <w:lang w:val="en-GB"/>
        </w:rPr>
        <w:t xml:space="preserve">+0.1 </w:t>
      </w:r>
      <w:r>
        <w:rPr>
          <w:rFonts w:eastAsiaTheme="minorEastAsia" w:hint="eastAsia"/>
          <w:lang w:val="en-GB"/>
        </w:rPr>
        <w:t>for</w:t>
      </w:r>
      <w:r w:rsidRPr="00FF6AA7">
        <w:rPr>
          <w:rFonts w:eastAsiaTheme="minorEastAsia"/>
          <w:lang w:val="en-GB"/>
        </w:rPr>
        <w:t xml:space="preserve"> every frame it stays aliv</w:t>
      </w:r>
      <w:r>
        <w:rPr>
          <w:rFonts w:eastAsiaTheme="minorEastAsia" w:hint="eastAsia"/>
          <w:lang w:val="en-GB"/>
        </w:rPr>
        <w:t xml:space="preserve">e; </w:t>
      </w:r>
      <w:r w:rsidRPr="00FF6AA7">
        <w:rPr>
          <w:rFonts w:eastAsiaTheme="minorEastAsia"/>
          <w:lang w:val="en-GB"/>
        </w:rPr>
        <w:t xml:space="preserve">+1.0 </w:t>
      </w:r>
      <w:r>
        <w:rPr>
          <w:rFonts w:eastAsiaTheme="minorEastAsia" w:hint="eastAsia"/>
          <w:lang w:val="en-GB"/>
        </w:rPr>
        <w:t>for</w:t>
      </w:r>
      <w:r w:rsidRPr="00FF6AA7">
        <w:rPr>
          <w:rFonts w:eastAsiaTheme="minorEastAsia"/>
          <w:lang w:val="en-GB"/>
        </w:rPr>
        <w:t xml:space="preserve"> successfully passing a pipe</w:t>
      </w:r>
      <w:r>
        <w:rPr>
          <w:rFonts w:eastAsiaTheme="minorEastAsia" w:hint="eastAsia"/>
          <w:lang w:val="en-GB"/>
        </w:rPr>
        <w:t xml:space="preserve">; </w:t>
      </w:r>
      <w:r w:rsidRPr="00FF6AA7">
        <w:rPr>
          <w:rFonts w:eastAsiaTheme="minorEastAsia"/>
          <w:lang w:val="en-GB"/>
        </w:rPr>
        <w:t xml:space="preserve">-1.0 </w:t>
      </w:r>
      <w:r>
        <w:rPr>
          <w:rFonts w:eastAsiaTheme="minorEastAsia" w:hint="eastAsia"/>
          <w:lang w:val="en-GB"/>
        </w:rPr>
        <w:t>for</w:t>
      </w:r>
      <w:r w:rsidRPr="00FF6AA7">
        <w:rPr>
          <w:rFonts w:eastAsiaTheme="minorEastAsia"/>
          <w:lang w:val="en-GB"/>
        </w:rPr>
        <w:t xml:space="preserve"> dying</w:t>
      </w:r>
      <w:r>
        <w:rPr>
          <w:rFonts w:eastAsiaTheme="minorEastAsia" w:hint="eastAsia"/>
          <w:lang w:val="en-GB"/>
        </w:rPr>
        <w:t xml:space="preserve">; </w:t>
      </w:r>
      <w:r w:rsidRPr="00FF6AA7">
        <w:rPr>
          <w:rFonts w:eastAsiaTheme="minorEastAsia"/>
          <w:lang w:val="en-GB"/>
        </w:rPr>
        <w:t xml:space="preserve">−0.5 </w:t>
      </w:r>
      <w:r>
        <w:rPr>
          <w:rFonts w:eastAsiaTheme="minorEastAsia" w:hint="eastAsia"/>
          <w:lang w:val="en-GB"/>
        </w:rPr>
        <w:t>for</w:t>
      </w:r>
      <w:r w:rsidRPr="00FF6AA7">
        <w:rPr>
          <w:rFonts w:eastAsiaTheme="minorEastAsia"/>
          <w:lang w:val="en-GB"/>
        </w:rPr>
        <w:t xml:space="preserve"> touch</w:t>
      </w:r>
      <w:r>
        <w:rPr>
          <w:rFonts w:eastAsiaTheme="minorEastAsia" w:hint="eastAsia"/>
          <w:lang w:val="en-GB"/>
        </w:rPr>
        <w:t>ing</w:t>
      </w:r>
      <w:r w:rsidRPr="00FF6AA7">
        <w:rPr>
          <w:rFonts w:eastAsiaTheme="minorEastAsia"/>
          <w:lang w:val="en-GB"/>
        </w:rPr>
        <w:t xml:space="preserve"> the top of the screen</w:t>
      </w:r>
      <w:r>
        <w:rPr>
          <w:rFonts w:eastAsiaTheme="minorEastAsia" w:hint="eastAsia"/>
          <w:lang w:val="en-GB"/>
        </w:rPr>
        <w:t xml:space="preserve">. </w:t>
      </w:r>
      <w:r>
        <w:rPr>
          <w:rFonts w:eastAsiaTheme="minorEastAsia"/>
          <w:lang w:val="en-GB"/>
        </w:rPr>
        <w:fldChar w:fldCharType="begin"/>
      </w:r>
      <w:r>
        <w:rPr>
          <w:rFonts w:eastAsiaTheme="minorEastAsia"/>
          <w:lang w:val="en-GB"/>
        </w:rPr>
        <w:instrText xml:space="preserve"> ADDIN ZOTERO_ITEM CSL_CITATION {"citationID":"iEwyDeLe","properties":{"formattedCitation":"[7], [8]","plainCitation":"[7], [8]","noteIndex":0},"citationItems":[{"id":34,"uris":["http://zotero.org/users/17346630/items/QKQR35XA"],"itemData":{"id":34,"type":"software","abstract":"An OpenAI Gym environment for the Flappy Bird game","genre":"Python","license":"MIT","note":"original-date: 2023-03-06T14:39:41Z","source":"GitHub","title":"markub3327/flappy-bird-gymnasium","URL":"https://github.com/markub3327/flappy-bird-gymnasium","author":[{"family":"Kubovčík","given":"Martin"}],"accessed":{"date-parts":[["2025",8,26]]},"issued":{"date-parts":[["2025",8,25]]}}},{"id":35,"uris":["http://zotero.org/users/17346630/items/WYFVI5PN"],"itemData":{"id":35,"type":"software","abstract":"An OpenAI Gym environment for the Flappy Bird game","genre":"Python","license":"MIT","note":"original-date: 2021-02-07T00:05:42Z","source":"GitHub","title":"Talendar/flappy-bird-gym","URL":"https://github.com/Talendar/flappy-bird-gym","author":[{"family":"Nogueira","given":"Gabriel"}],"accessed":{"date-parts":[["2025",8,26]]},"issued":{"date-parts":[["2025",5,31]]}}}],"schema":"https://github.com/citation-style-language/schema/raw/master/csl-citation.json"} </w:instrText>
      </w:r>
      <w:r>
        <w:rPr>
          <w:rFonts w:eastAsiaTheme="minorEastAsia"/>
          <w:lang w:val="en-GB"/>
        </w:rPr>
        <w:fldChar w:fldCharType="separate"/>
      </w:r>
      <w:r w:rsidRPr="00FF6AA7">
        <w:rPr>
          <w:rFonts w:eastAsiaTheme="minorEastAsia"/>
        </w:rPr>
        <w:t>[7], [8]</w:t>
      </w:r>
      <w:r>
        <w:rPr>
          <w:rFonts w:eastAsiaTheme="minorEastAsia"/>
          <w:lang w:val="en-GB"/>
        </w:rPr>
        <w:fldChar w:fldCharType="end"/>
      </w:r>
    </w:p>
    <w:p w14:paraId="3202E4DC" w14:textId="77777777" w:rsidR="008B273E" w:rsidRDefault="008B273E" w:rsidP="00F064AD">
      <w:pPr>
        <w:rPr>
          <w:rFonts w:eastAsiaTheme="minorEastAsia"/>
          <w:lang w:val="en-GB"/>
        </w:rPr>
      </w:pPr>
    </w:p>
    <w:p w14:paraId="22980BB4" w14:textId="3C1A11B3" w:rsidR="008B273E" w:rsidRDefault="008B273E" w:rsidP="00F064AD">
      <w:pPr>
        <w:rPr>
          <w:rFonts w:eastAsiaTheme="minorEastAsia"/>
          <w:lang w:val="en-GB"/>
        </w:rPr>
      </w:pPr>
      <w:r>
        <w:rPr>
          <w:rFonts w:eastAsiaTheme="minorEastAsia"/>
          <w:lang w:val="en-GB"/>
        </w:rPr>
        <w:t>For the feature extraction</w:t>
      </w:r>
      <w:r w:rsidR="00B46B93">
        <w:rPr>
          <w:rFonts w:eastAsiaTheme="minorEastAsia"/>
          <w:lang w:val="en-GB"/>
        </w:rPr>
        <w:t xml:space="preserve"> observation</w:t>
      </w:r>
      <w:r>
        <w:rPr>
          <w:rFonts w:eastAsiaTheme="minorEastAsia"/>
          <w:lang w:val="en-GB"/>
        </w:rPr>
        <w:t>, it returns</w:t>
      </w:r>
      <w:r w:rsidR="00B46B93">
        <w:rPr>
          <w:rFonts w:eastAsiaTheme="minorEastAsia"/>
          <w:lang w:val="en-GB"/>
        </w:rPr>
        <w:t xml:space="preserve"> a tensor with</w:t>
      </w:r>
      <w:r>
        <w:rPr>
          <w:rFonts w:eastAsiaTheme="minorEastAsia"/>
          <w:lang w:val="en-GB"/>
        </w:rPr>
        <w:t>:</w:t>
      </w:r>
    </w:p>
    <w:p w14:paraId="60B38324" w14:textId="51A47726"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last pipe's horizontal position </w:t>
      </w:r>
    </w:p>
    <w:p w14:paraId="61BAE5E0" w14:textId="00BCD6E7"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last top pipe's vertical position </w:t>
      </w:r>
    </w:p>
    <w:p w14:paraId="5A11AE7F" w14:textId="280A9915"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last bottom pipe's vertical position </w:t>
      </w:r>
    </w:p>
    <w:p w14:paraId="73601C18" w14:textId="3A155102"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pipe's horizontal position </w:t>
      </w:r>
    </w:p>
    <w:p w14:paraId="4922BC61" w14:textId="27C9825A"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top pipe's vertical position </w:t>
      </w:r>
    </w:p>
    <w:p w14:paraId="54A1B239" w14:textId="597D0DE9"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bottom pipe's vertical position </w:t>
      </w:r>
    </w:p>
    <w:p w14:paraId="5A3F1E81" w14:textId="5CF7BD18"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w:t>
      </w:r>
      <w:proofErr w:type="spellStart"/>
      <w:r w:rsidRPr="008B273E">
        <w:rPr>
          <w:rFonts w:eastAsiaTheme="minorEastAsia"/>
        </w:rPr>
        <w:t>next</w:t>
      </w:r>
      <w:proofErr w:type="spellEnd"/>
      <w:r w:rsidRPr="008B273E">
        <w:rPr>
          <w:rFonts w:eastAsiaTheme="minorEastAsia"/>
        </w:rPr>
        <w:t xml:space="preserve"> pipe's horizontal position </w:t>
      </w:r>
    </w:p>
    <w:p w14:paraId="428226FC" w14:textId="4C10AC38"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w:t>
      </w:r>
      <w:proofErr w:type="spellStart"/>
      <w:r w:rsidRPr="008B273E">
        <w:rPr>
          <w:rFonts w:eastAsiaTheme="minorEastAsia"/>
        </w:rPr>
        <w:t>next</w:t>
      </w:r>
      <w:proofErr w:type="spellEnd"/>
      <w:r w:rsidRPr="008B273E">
        <w:rPr>
          <w:rFonts w:eastAsiaTheme="minorEastAsia"/>
        </w:rPr>
        <w:t xml:space="preserve"> top pipe's vertical position </w:t>
      </w:r>
    </w:p>
    <w:p w14:paraId="161E6F83" w14:textId="7773D353"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w:t>
      </w:r>
      <w:proofErr w:type="spellStart"/>
      <w:r w:rsidRPr="008B273E">
        <w:rPr>
          <w:rFonts w:eastAsiaTheme="minorEastAsia"/>
        </w:rPr>
        <w:t>next</w:t>
      </w:r>
      <w:proofErr w:type="spellEnd"/>
      <w:r w:rsidRPr="008B273E">
        <w:rPr>
          <w:rFonts w:eastAsiaTheme="minorEastAsia"/>
        </w:rPr>
        <w:t xml:space="preserve"> bottom pipe's vertical position </w:t>
      </w:r>
    </w:p>
    <w:p w14:paraId="28A89F87" w14:textId="74EC0194" w:rsidR="008B273E" w:rsidRPr="008B273E" w:rsidRDefault="008B273E" w:rsidP="008B273E">
      <w:pPr>
        <w:pStyle w:val="ListParagraph"/>
        <w:numPr>
          <w:ilvl w:val="0"/>
          <w:numId w:val="5"/>
        </w:numPr>
        <w:rPr>
          <w:rFonts w:eastAsiaTheme="minorEastAsia"/>
        </w:rPr>
      </w:pPr>
      <w:r>
        <w:rPr>
          <w:rFonts w:eastAsiaTheme="minorEastAsia"/>
        </w:rPr>
        <w:t>P</w:t>
      </w:r>
      <w:r w:rsidRPr="008B273E">
        <w:rPr>
          <w:rFonts w:eastAsiaTheme="minorEastAsia"/>
        </w:rPr>
        <w:t xml:space="preserve">layer's vertical position </w:t>
      </w:r>
    </w:p>
    <w:p w14:paraId="67FCB497" w14:textId="74F9A892" w:rsidR="008B273E" w:rsidRPr="008B273E" w:rsidRDefault="008B273E" w:rsidP="008B273E">
      <w:pPr>
        <w:pStyle w:val="ListParagraph"/>
        <w:numPr>
          <w:ilvl w:val="0"/>
          <w:numId w:val="5"/>
        </w:numPr>
        <w:rPr>
          <w:rFonts w:eastAsiaTheme="minorEastAsia"/>
        </w:rPr>
      </w:pPr>
      <w:r>
        <w:rPr>
          <w:rFonts w:eastAsiaTheme="minorEastAsia"/>
        </w:rPr>
        <w:t>P</w:t>
      </w:r>
      <w:r w:rsidRPr="008B273E">
        <w:rPr>
          <w:rFonts w:eastAsiaTheme="minorEastAsia"/>
        </w:rPr>
        <w:t xml:space="preserve">layer's vertical velocity </w:t>
      </w:r>
    </w:p>
    <w:p w14:paraId="7E370BEF" w14:textId="2296FF7B" w:rsidR="008B273E" w:rsidRPr="00B46B93" w:rsidRDefault="008B273E" w:rsidP="008B273E">
      <w:pPr>
        <w:pStyle w:val="ListParagraph"/>
        <w:numPr>
          <w:ilvl w:val="0"/>
          <w:numId w:val="5"/>
        </w:numPr>
        <w:rPr>
          <w:rFonts w:eastAsiaTheme="minorEastAsia"/>
          <w:lang w:val="en-GB"/>
        </w:rPr>
      </w:pPr>
      <w:r>
        <w:rPr>
          <w:rFonts w:eastAsiaTheme="minorEastAsia"/>
        </w:rPr>
        <w:t>P</w:t>
      </w:r>
      <w:r w:rsidRPr="008B273E">
        <w:rPr>
          <w:rFonts w:eastAsiaTheme="minorEastAsia"/>
        </w:rPr>
        <w:t>layer's rotation</w:t>
      </w:r>
    </w:p>
    <w:p w14:paraId="7907581F" w14:textId="77777777" w:rsidR="00B46B93" w:rsidRDefault="00B46B93" w:rsidP="00B46B93">
      <w:pPr>
        <w:rPr>
          <w:rFonts w:eastAsiaTheme="minorEastAsia"/>
          <w:lang w:val="en-GB"/>
        </w:rPr>
      </w:pPr>
    </w:p>
    <w:p w14:paraId="04B1546A" w14:textId="1FCEDF76" w:rsidR="00B46B93" w:rsidRPr="00B46B93" w:rsidRDefault="00B46B93" w:rsidP="00B46B93">
      <w:pPr>
        <w:rPr>
          <w:rFonts w:eastAsiaTheme="minorEastAsia"/>
          <w:lang w:val="en-GB"/>
        </w:rPr>
      </w:pPr>
      <w:r>
        <w:rPr>
          <w:rFonts w:eastAsiaTheme="minorEastAsia"/>
          <w:lang w:val="en-GB"/>
        </w:rPr>
        <w:t>Similar to Pong, the computer vision observation is composed of a screenshot of the current gameplay.</w:t>
      </w:r>
    </w:p>
    <w:p w14:paraId="29A77E4C" w14:textId="287AE882" w:rsidR="0070634D" w:rsidRDefault="0070634D" w:rsidP="0070634D">
      <w:pPr>
        <w:pStyle w:val="Heading2"/>
        <w:rPr>
          <w:rFonts w:eastAsiaTheme="minorEastAsia"/>
          <w:lang w:val="en-GB"/>
        </w:rPr>
      </w:pPr>
      <w:bookmarkStart w:id="41" w:name="_Toc207134236"/>
      <w:r>
        <w:rPr>
          <w:rFonts w:eastAsiaTheme="minorEastAsia"/>
          <w:lang w:val="en-GB"/>
        </w:rPr>
        <w:t>Control</w:t>
      </w:r>
      <w:r w:rsidR="00F064AD">
        <w:rPr>
          <w:rFonts w:eastAsiaTheme="minorEastAsia"/>
          <w:lang w:val="en-GB"/>
        </w:rPr>
        <w:t xml:space="preserve"> variable</w:t>
      </w:r>
      <w:r>
        <w:rPr>
          <w:rFonts w:eastAsiaTheme="minorEastAsia"/>
          <w:lang w:val="en-GB"/>
        </w:rPr>
        <w:t>s</w:t>
      </w:r>
      <w:bookmarkEnd w:id="41"/>
    </w:p>
    <w:p w14:paraId="4930E47C" w14:textId="02791E7D" w:rsidR="00174B36" w:rsidRDefault="00174B36" w:rsidP="00174B36">
      <w:pPr>
        <w:rPr>
          <w:rFonts w:eastAsiaTheme="minorEastAsia"/>
          <w:lang w:val="en-GB"/>
        </w:rPr>
      </w:pPr>
      <w:r>
        <w:rPr>
          <w:rFonts w:eastAsiaTheme="minorEastAsia"/>
          <w:lang w:val="en-GB"/>
        </w:rPr>
        <w:t xml:space="preserve">Both models used </w:t>
      </w:r>
      <w:del w:id="42" w:author="Microsoft Office User" w:date="2025-09-18T09:12:00Z" w16du:dateUtc="2025-09-18T13:12:00Z">
        <w:r w:rsidDel="00355A67">
          <w:rPr>
            <w:rFonts w:eastAsiaTheme="minorEastAsia"/>
            <w:lang w:val="en-GB"/>
          </w:rPr>
          <w:delText xml:space="preserve">will </w:delText>
        </w:r>
      </w:del>
      <w:r>
        <w:rPr>
          <w:rFonts w:eastAsiaTheme="minorEastAsia"/>
          <w:lang w:val="en-GB"/>
        </w:rPr>
        <w:t xml:space="preserve">have a roughly equal number of learnable </w:t>
      </w:r>
      <w:r w:rsidR="0070634D">
        <w:rPr>
          <w:rFonts w:eastAsiaTheme="minorEastAsia"/>
          <w:lang w:val="en-GB"/>
        </w:rPr>
        <w:t>parameters and</w:t>
      </w:r>
      <w:r>
        <w:rPr>
          <w:rFonts w:eastAsiaTheme="minorEastAsia"/>
          <w:lang w:val="en-GB"/>
        </w:rPr>
        <w:t xml:space="preserve"> are all trained under the same learning rate and </w:t>
      </w:r>
      <w:r w:rsidR="000C58A7">
        <w:rPr>
          <w:rFonts w:eastAsiaTheme="minorEastAsia"/>
          <w:lang w:val="en-GB"/>
        </w:rPr>
        <w:t>other hyperparameters</w:t>
      </w:r>
      <w:r w:rsidR="00FB7D70">
        <w:rPr>
          <w:rFonts w:eastAsiaTheme="minorEastAsia" w:hint="eastAsia"/>
          <w:lang w:val="en-GB"/>
        </w:rPr>
        <w:t>. They</w:t>
      </w:r>
      <w:ins w:id="43" w:author="Microsoft Office User" w:date="2025-09-18T09:12:00Z" w16du:dateUtc="2025-09-18T13:12:00Z">
        <w:r w:rsidR="00355A67">
          <w:rPr>
            <w:rFonts w:eastAsiaTheme="minorEastAsia"/>
            <w:lang w:val="en-GB"/>
          </w:rPr>
          <w:t xml:space="preserve"> are</w:t>
        </w:r>
      </w:ins>
      <w:del w:id="44" w:author="Microsoft Office User" w:date="2025-09-18T09:12:00Z" w16du:dateUtc="2025-09-18T13:12:00Z">
        <w:r w:rsidR="00FB7D70" w:rsidDel="00355A67">
          <w:rPr>
            <w:rFonts w:eastAsiaTheme="minorEastAsia" w:hint="eastAsia"/>
            <w:lang w:val="en-GB"/>
          </w:rPr>
          <w:delText xml:space="preserve"> will</w:delText>
        </w:r>
      </w:del>
      <w:r w:rsidR="00FB7D70">
        <w:rPr>
          <w:rFonts w:eastAsiaTheme="minorEastAsia" w:hint="eastAsia"/>
          <w:lang w:val="en-GB"/>
        </w:rPr>
        <w:t xml:space="preserve"> all </w:t>
      </w:r>
      <w:del w:id="45" w:author="Microsoft Office User" w:date="2025-09-18T09:12:00Z" w16du:dateUtc="2025-09-18T13:12:00Z">
        <w:r w:rsidR="00FB7D70" w:rsidDel="00355A67">
          <w:rPr>
            <w:rFonts w:eastAsiaTheme="minorEastAsia" w:hint="eastAsia"/>
            <w:lang w:val="en-GB"/>
          </w:rPr>
          <w:delText xml:space="preserve">be </w:delText>
        </w:r>
      </w:del>
      <w:r w:rsidR="00FB7D70">
        <w:rPr>
          <w:rFonts w:eastAsiaTheme="minorEastAsia" w:hint="eastAsia"/>
          <w:lang w:val="en-GB"/>
        </w:rPr>
        <w:t>trained under the same virtual gym environment.</w:t>
      </w:r>
    </w:p>
    <w:p w14:paraId="549667A5" w14:textId="66266B07" w:rsidR="00174B36" w:rsidRDefault="0070634D" w:rsidP="0070634D">
      <w:pPr>
        <w:pStyle w:val="Heading2"/>
        <w:rPr>
          <w:rFonts w:eastAsiaTheme="minorEastAsia"/>
          <w:lang w:val="en-GB"/>
        </w:rPr>
      </w:pPr>
      <w:bookmarkStart w:id="46" w:name="_Toc207134237"/>
      <w:r>
        <w:rPr>
          <w:rFonts w:eastAsiaTheme="minorEastAsia"/>
          <w:lang w:val="en-GB"/>
        </w:rPr>
        <w:t>Model architectures</w:t>
      </w:r>
      <w:bookmarkEnd w:id="46"/>
    </w:p>
    <w:p w14:paraId="06E700F8" w14:textId="3079E6E9" w:rsidR="00532504" w:rsidRPr="00532504" w:rsidRDefault="00532504" w:rsidP="00532504">
      <w:pPr>
        <w:rPr>
          <w:rFonts w:eastAsiaTheme="minorEastAsia"/>
          <w:lang w:val="en-GB"/>
        </w:rPr>
      </w:pPr>
      <w:r>
        <w:rPr>
          <w:rFonts w:eastAsiaTheme="minorEastAsia"/>
          <w:lang w:val="en-GB"/>
        </w:rPr>
        <w:t>Both models take in the data from the last 3 frames of the gameplay.</w:t>
      </w:r>
      <w:r w:rsidR="003850E5">
        <w:rPr>
          <w:rFonts w:eastAsiaTheme="minorEastAsia" w:hint="eastAsia"/>
          <w:lang w:val="en-GB"/>
        </w:rPr>
        <w:t xml:space="preserve"> </w:t>
      </w:r>
      <w:r w:rsidR="003850E5">
        <w:rPr>
          <w:rFonts w:eastAsiaTheme="minorEastAsia"/>
          <w:lang w:val="en-GB"/>
        </w:rPr>
        <w:t xml:space="preserve">The frame data </w:t>
      </w:r>
      <w:del w:id="47" w:author="Microsoft Office User" w:date="2025-09-18T09:13:00Z" w16du:dateUtc="2025-09-18T13:13:00Z">
        <w:r w:rsidR="003850E5" w:rsidDel="00355A67">
          <w:rPr>
            <w:rFonts w:eastAsiaTheme="minorEastAsia"/>
            <w:lang w:val="en-GB"/>
          </w:rPr>
          <w:delText xml:space="preserve">were </w:delText>
        </w:r>
      </w:del>
      <w:ins w:id="48" w:author="Microsoft Office User" w:date="2025-09-18T09:13:00Z" w16du:dateUtc="2025-09-18T13:13:00Z">
        <w:r w:rsidR="00355A67">
          <w:rPr>
            <w:rFonts w:eastAsiaTheme="minorEastAsia"/>
            <w:lang w:val="en-GB"/>
          </w:rPr>
          <w:t>are</w:t>
        </w:r>
        <w:r w:rsidR="00355A67">
          <w:rPr>
            <w:rFonts w:eastAsiaTheme="minorEastAsia"/>
            <w:lang w:val="en-GB"/>
          </w:rPr>
          <w:t xml:space="preserve"> </w:t>
        </w:r>
      </w:ins>
      <w:del w:id="49" w:author="Microsoft Office User" w:date="2025-09-18T09:13:00Z" w16du:dateUtc="2025-09-18T13:13:00Z">
        <w:r w:rsidR="003850E5" w:rsidDel="00355A67">
          <w:rPr>
            <w:rFonts w:eastAsiaTheme="minorEastAsia"/>
            <w:lang w:val="en-GB"/>
          </w:rPr>
          <w:delText xml:space="preserve">either </w:delText>
        </w:r>
      </w:del>
      <w:r w:rsidR="003850E5">
        <w:rPr>
          <w:rFonts w:eastAsiaTheme="minorEastAsia"/>
          <w:lang w:val="en-GB"/>
        </w:rPr>
        <w:t xml:space="preserve">taken in as Tensors. In the computer model, the tensor is just a grayscale or RGB array which is a screenshot of the </w:t>
      </w:r>
      <w:r w:rsidR="00FB7D70">
        <w:rPr>
          <w:rFonts w:eastAsiaTheme="minorEastAsia" w:hint="eastAsia"/>
          <w:lang w:val="en-GB"/>
        </w:rPr>
        <w:t>gameplay.</w:t>
      </w:r>
    </w:p>
    <w:p w14:paraId="581FE784" w14:textId="77777777" w:rsidR="00174B36" w:rsidRDefault="00174B36" w:rsidP="00FE6EB8">
      <w:pPr>
        <w:pStyle w:val="Heading3"/>
        <w:rPr>
          <w:lang w:val="en-GB"/>
        </w:rPr>
      </w:pPr>
      <w:bookmarkStart w:id="50" w:name="_Toc207134238"/>
      <w:r>
        <w:rPr>
          <w:lang w:val="en-GB"/>
        </w:rPr>
        <w:t>Multi-frame computer vision model</w:t>
      </w:r>
      <w:bookmarkEnd w:id="50"/>
    </w:p>
    <w:p w14:paraId="1998DC59" w14:textId="184A0758" w:rsidR="003850E5" w:rsidRPr="0054762A" w:rsidRDefault="00FE6EB8" w:rsidP="00FE6EB8">
      <w:pPr>
        <w:rPr>
          <w:rFonts w:eastAsiaTheme="minorEastAsia"/>
          <w:lang w:val="en-GB"/>
        </w:rPr>
      </w:pPr>
      <w:r>
        <w:rPr>
          <w:lang w:val="en-GB"/>
        </w:rPr>
        <w:t xml:space="preserve">The model includes 3 convolutions with </w:t>
      </w:r>
      <w:proofErr w:type="spellStart"/>
      <w:r>
        <w:rPr>
          <w:lang w:val="en-GB"/>
        </w:rPr>
        <w:t>ReLU</w:t>
      </w:r>
      <w:proofErr w:type="spellEnd"/>
      <w:r>
        <w:rPr>
          <w:lang w:val="en-GB"/>
        </w:rPr>
        <w:t xml:space="preserve"> in between, followed by 3 fully connected layers, and each layer has a </w:t>
      </w:r>
      <w:proofErr w:type="spellStart"/>
      <w:r>
        <w:rPr>
          <w:lang w:val="en-GB"/>
        </w:rPr>
        <w:t>ReLU</w:t>
      </w:r>
      <w:proofErr w:type="spellEnd"/>
      <w:r>
        <w:rPr>
          <w:lang w:val="en-GB"/>
        </w:rPr>
        <w:t xml:space="preserve"> function after it as the activation function.</w:t>
      </w:r>
    </w:p>
    <w:p w14:paraId="7AAFFC22" w14:textId="77777777" w:rsidR="00174B36" w:rsidRDefault="00174B36" w:rsidP="00FE6EB8">
      <w:pPr>
        <w:pStyle w:val="Heading3"/>
        <w:rPr>
          <w:lang w:val="en-GB"/>
        </w:rPr>
      </w:pPr>
      <w:bookmarkStart w:id="51" w:name="_Toc207134242"/>
      <w:r>
        <w:rPr>
          <w:lang w:val="en-GB"/>
        </w:rPr>
        <w:lastRenderedPageBreak/>
        <w:t>Feature extraction model</w:t>
      </w:r>
      <w:bookmarkEnd w:id="51"/>
    </w:p>
    <w:p w14:paraId="78549FF2" w14:textId="1A3FD6AD" w:rsidR="00174B36" w:rsidRDefault="00FE6EB8" w:rsidP="00174B36">
      <w:pPr>
        <w:rPr>
          <w:lang w:val="en-GB"/>
        </w:rPr>
      </w:pPr>
      <w:r>
        <w:rPr>
          <w:lang w:val="en-GB"/>
        </w:rPr>
        <w:t xml:space="preserve">The model includes 3 fully connected layers, and each layer has a </w:t>
      </w:r>
      <w:proofErr w:type="spellStart"/>
      <w:r>
        <w:rPr>
          <w:lang w:val="en-GB"/>
        </w:rPr>
        <w:t>ReLU</w:t>
      </w:r>
      <w:proofErr w:type="spellEnd"/>
      <w:r>
        <w:rPr>
          <w:lang w:val="en-GB"/>
        </w:rPr>
        <w:t xml:space="preserve"> function after it as the activation function.</w:t>
      </w:r>
      <w:r w:rsidR="0081429D">
        <w:rPr>
          <w:lang w:val="en-GB"/>
        </w:rPr>
        <w:t xml:space="preserve"> </w:t>
      </w:r>
      <w:del w:id="52" w:author="Microsoft Office User" w:date="2025-09-18T09:14:00Z" w16du:dateUtc="2025-09-18T13:14:00Z">
        <w:r w:rsidR="0081429D" w:rsidDel="00355A67">
          <w:rPr>
            <w:lang w:val="en-GB"/>
          </w:rPr>
          <w:delText xml:space="preserve">I </w:delText>
        </w:r>
      </w:del>
      <w:ins w:id="53" w:author="Microsoft Office User" w:date="2025-09-18T09:14:00Z" w16du:dateUtc="2025-09-18T13:14:00Z">
        <w:r w:rsidR="00355A67">
          <w:rPr>
            <w:lang w:val="en-GB"/>
          </w:rPr>
          <w:t>We</w:t>
        </w:r>
        <w:r w:rsidR="00355A67">
          <w:rPr>
            <w:lang w:val="en-GB"/>
          </w:rPr>
          <w:t xml:space="preserve"> </w:t>
        </w:r>
      </w:ins>
      <w:del w:id="54" w:author="Microsoft Office User" w:date="2025-09-18T09:14:00Z" w16du:dateUtc="2025-09-18T13:14:00Z">
        <w:r w:rsidR="0081429D" w:rsidDel="00355A67">
          <w:rPr>
            <w:lang w:val="en-GB"/>
          </w:rPr>
          <w:delText xml:space="preserve">have </w:delText>
        </w:r>
      </w:del>
      <w:r w:rsidR="0081429D">
        <w:rPr>
          <w:lang w:val="en-GB"/>
        </w:rPr>
        <w:t>made the stride of the image greater than one so that the image becomes smaller as it goes through the convolution layers, which help</w:t>
      </w:r>
      <w:ins w:id="55" w:author="Microsoft Office User" w:date="2025-09-18T09:14:00Z" w16du:dateUtc="2025-09-18T13:14:00Z">
        <w:r w:rsidR="00355A67">
          <w:rPr>
            <w:lang w:val="en-GB"/>
          </w:rPr>
          <w:t>s</w:t>
        </w:r>
      </w:ins>
      <w:r w:rsidR="0081429D">
        <w:rPr>
          <w:lang w:val="en-GB"/>
        </w:rPr>
        <w:t xml:space="preserve"> to save computational power and time and uses up less memory.</w:t>
      </w:r>
    </w:p>
    <w:p w14:paraId="14B9AE87" w14:textId="7ED9CBD4" w:rsidR="00475274" w:rsidRDefault="00475274" w:rsidP="00475274">
      <w:pPr>
        <w:pStyle w:val="Heading2"/>
        <w:rPr>
          <w:lang w:val="en-GB"/>
        </w:rPr>
      </w:pPr>
      <w:r>
        <w:rPr>
          <w:lang w:val="en-GB"/>
        </w:rPr>
        <w:t>Training and evaluation</w:t>
      </w:r>
    </w:p>
    <w:p w14:paraId="2D566B5B" w14:textId="422AB15A" w:rsidR="00475274" w:rsidRPr="00475274" w:rsidRDefault="00475274" w:rsidP="00475274">
      <w:pPr>
        <w:rPr>
          <w:lang w:val="en-GB"/>
        </w:rPr>
      </w:pPr>
      <w:r>
        <w:rPr>
          <w:lang w:val="en-GB"/>
        </w:rPr>
        <w:t xml:space="preserve">For the training cycle, </w:t>
      </w:r>
      <w:del w:id="56" w:author="Microsoft Office User" w:date="2025-09-18T09:14:00Z" w16du:dateUtc="2025-09-18T13:14:00Z">
        <w:r w:rsidDel="00355A67">
          <w:rPr>
            <w:lang w:val="en-GB"/>
          </w:rPr>
          <w:delText xml:space="preserve">I </w:delText>
        </w:r>
      </w:del>
      <w:ins w:id="57" w:author="Microsoft Office User" w:date="2025-09-18T09:14:00Z" w16du:dateUtc="2025-09-18T13:14:00Z">
        <w:r w:rsidR="00355A67">
          <w:rPr>
            <w:lang w:val="en-GB"/>
          </w:rPr>
          <w:t>We</w:t>
        </w:r>
        <w:r w:rsidR="00355A67">
          <w:rPr>
            <w:lang w:val="en-GB"/>
          </w:rPr>
          <w:t xml:space="preserve"> </w:t>
        </w:r>
      </w:ins>
      <w:r>
        <w:rPr>
          <w:lang w:val="en-GB"/>
        </w:rPr>
        <w:t xml:space="preserve">use the deep Q-learning algorithm to train the model, where </w:t>
      </w:r>
      <w:del w:id="58" w:author="Microsoft Office User" w:date="2025-09-18T09:14:00Z" w16du:dateUtc="2025-09-18T13:14:00Z">
        <w:r w:rsidDel="00355A67">
          <w:rPr>
            <w:lang w:val="en-GB"/>
          </w:rPr>
          <w:delText xml:space="preserve">I </w:delText>
        </w:r>
      </w:del>
      <w:ins w:id="59" w:author="Microsoft Office User" w:date="2025-09-18T09:14:00Z" w16du:dateUtc="2025-09-18T13:14:00Z">
        <w:r w:rsidR="00355A67">
          <w:rPr>
            <w:lang w:val="en-GB"/>
          </w:rPr>
          <w:t>we</w:t>
        </w:r>
        <w:r w:rsidR="00355A67">
          <w:rPr>
            <w:lang w:val="en-GB"/>
          </w:rPr>
          <w:t xml:space="preserve"> </w:t>
        </w:r>
      </w:ins>
      <w:r>
        <w:rPr>
          <w:lang w:val="en-GB"/>
        </w:rPr>
        <w:t xml:space="preserve">sample 32 frames for each back propagation. After each training epoch is completed, </w:t>
      </w:r>
      <w:del w:id="60" w:author="Microsoft Office User" w:date="2025-09-18T09:15:00Z" w16du:dateUtc="2025-09-18T13:15:00Z">
        <w:r w:rsidDel="004437B4">
          <w:rPr>
            <w:lang w:val="en-GB"/>
          </w:rPr>
          <w:delText xml:space="preserve">I </w:delText>
        </w:r>
      </w:del>
      <w:ins w:id="61" w:author="Microsoft Office User" w:date="2025-09-18T09:15:00Z" w16du:dateUtc="2025-09-18T13:15:00Z">
        <w:r w:rsidR="004437B4">
          <w:rPr>
            <w:lang w:val="en-GB"/>
          </w:rPr>
          <w:t>We</w:t>
        </w:r>
        <w:r w:rsidR="004437B4">
          <w:rPr>
            <w:lang w:val="en-GB"/>
          </w:rPr>
          <w:t xml:space="preserve"> </w:t>
        </w:r>
      </w:ins>
      <w:r>
        <w:rPr>
          <w:lang w:val="en-GB"/>
        </w:rPr>
        <w:t xml:space="preserve">then play the model deterministically for a set number of frames, to discover the level of reward it receives. Using this, </w:t>
      </w:r>
      <w:ins w:id="62" w:author="Microsoft Office User" w:date="2025-09-18T09:15:00Z" w16du:dateUtc="2025-09-18T13:15:00Z">
        <w:r w:rsidR="004437B4">
          <w:rPr>
            <w:lang w:val="en-GB"/>
          </w:rPr>
          <w:t>we</w:t>
        </w:r>
      </w:ins>
      <w:del w:id="63" w:author="Microsoft Office User" w:date="2025-09-18T09:15:00Z" w16du:dateUtc="2025-09-18T13:15:00Z">
        <w:r w:rsidDel="004437B4">
          <w:rPr>
            <w:lang w:val="en-GB"/>
          </w:rPr>
          <w:delText>I</w:delText>
        </w:r>
      </w:del>
      <w:r>
        <w:rPr>
          <w:lang w:val="en-GB"/>
        </w:rPr>
        <w:t xml:space="preserve"> </w:t>
      </w:r>
      <w:ins w:id="64" w:author="Microsoft Office User" w:date="2025-09-18T09:15:00Z" w16du:dateUtc="2025-09-18T13:15:00Z">
        <w:r w:rsidR="004437B4">
          <w:rPr>
            <w:lang w:val="en-GB"/>
          </w:rPr>
          <w:t>are</w:t>
        </w:r>
      </w:ins>
      <w:del w:id="65" w:author="Microsoft Office User" w:date="2025-09-18T09:15:00Z" w16du:dateUtc="2025-09-18T13:15:00Z">
        <w:r w:rsidDel="004437B4">
          <w:rPr>
            <w:lang w:val="en-GB"/>
          </w:rPr>
          <w:delText>will be</w:delText>
        </w:r>
      </w:del>
      <w:r>
        <w:rPr>
          <w:lang w:val="en-GB"/>
        </w:rPr>
        <w:t xml:space="preserve"> able to determine when the model achieves a target loss or reward. </w:t>
      </w:r>
    </w:p>
    <w:p w14:paraId="1F524504" w14:textId="64A7CDB6" w:rsidR="00B83A35" w:rsidRDefault="00B83A35" w:rsidP="00B83A35">
      <w:pPr>
        <w:pStyle w:val="Heading1"/>
        <w:rPr>
          <w:lang w:val="en-GB"/>
        </w:rPr>
      </w:pPr>
      <w:bookmarkStart w:id="66" w:name="_Toc207134246"/>
      <w:r>
        <w:rPr>
          <w:lang w:val="en-GB"/>
        </w:rPr>
        <w:t>Evaluation</w:t>
      </w:r>
      <w:r w:rsidR="0059076D">
        <w:rPr>
          <w:lang w:val="en-GB"/>
        </w:rPr>
        <w:t xml:space="preserve"> of various gaming methods</w:t>
      </w:r>
      <w:bookmarkEnd w:id="66"/>
    </w:p>
    <w:p w14:paraId="3ED4535A" w14:textId="468F6966" w:rsidR="005208FF" w:rsidRPr="00DD694D" w:rsidRDefault="00532504" w:rsidP="00DD694D">
      <w:pPr>
        <w:pStyle w:val="Heading2"/>
        <w:rPr>
          <w:lang w:val="en-GB"/>
        </w:rPr>
      </w:pPr>
      <w:r>
        <w:rPr>
          <w:lang w:val="en-GB"/>
        </w:rPr>
        <w:t>Experiment data</w:t>
      </w:r>
    </w:p>
    <w:tbl>
      <w:tblPr>
        <w:tblStyle w:val="TableGrid"/>
        <w:tblW w:w="10485" w:type="dxa"/>
        <w:tblLook w:val="04A0" w:firstRow="1" w:lastRow="0" w:firstColumn="1" w:lastColumn="0" w:noHBand="0" w:noVBand="1"/>
      </w:tblPr>
      <w:tblGrid>
        <w:gridCol w:w="1696"/>
        <w:gridCol w:w="4820"/>
        <w:gridCol w:w="1843"/>
        <w:gridCol w:w="2126"/>
      </w:tblGrid>
      <w:tr w:rsidR="00DD694D" w14:paraId="71E71D7F" w14:textId="7169520A" w:rsidTr="00DD694D">
        <w:tc>
          <w:tcPr>
            <w:tcW w:w="1696" w:type="dxa"/>
            <w:vMerge w:val="restart"/>
            <w:vAlign w:val="center"/>
          </w:tcPr>
          <w:p w14:paraId="71213DC5" w14:textId="724E6FE2" w:rsidR="00DD694D" w:rsidRPr="00341539" w:rsidRDefault="00DD694D" w:rsidP="00DD694D">
            <w:pPr>
              <w:jc w:val="center"/>
              <w:rPr>
                <w:rFonts w:eastAsiaTheme="minorEastAsia"/>
                <w:b/>
                <w:bCs/>
                <w:lang w:val="en-GB"/>
              </w:rPr>
            </w:pPr>
            <w:r w:rsidRPr="00341539">
              <w:rPr>
                <w:rFonts w:eastAsiaTheme="minorEastAsia" w:hint="eastAsia"/>
                <w:b/>
                <w:bCs/>
                <w:lang w:val="en-GB"/>
              </w:rPr>
              <w:t>Game</w:t>
            </w:r>
          </w:p>
        </w:tc>
        <w:tc>
          <w:tcPr>
            <w:tcW w:w="4820" w:type="dxa"/>
            <w:vMerge w:val="restart"/>
            <w:vAlign w:val="center"/>
          </w:tcPr>
          <w:p w14:paraId="234B9140" w14:textId="24A402D3" w:rsidR="00DD694D" w:rsidRPr="00341539" w:rsidRDefault="00DD694D" w:rsidP="00DD694D">
            <w:pPr>
              <w:jc w:val="center"/>
              <w:rPr>
                <w:rFonts w:eastAsiaTheme="minorEastAsia"/>
                <w:b/>
                <w:bCs/>
                <w:lang w:val="en-GB"/>
              </w:rPr>
            </w:pPr>
            <w:r w:rsidRPr="00341539">
              <w:rPr>
                <w:rFonts w:eastAsiaTheme="minorEastAsia" w:hint="eastAsia"/>
                <w:b/>
                <w:bCs/>
                <w:lang w:val="en-GB"/>
              </w:rPr>
              <w:t>Target</w:t>
            </w:r>
          </w:p>
        </w:tc>
        <w:tc>
          <w:tcPr>
            <w:tcW w:w="3969" w:type="dxa"/>
            <w:gridSpan w:val="2"/>
            <w:vAlign w:val="center"/>
          </w:tcPr>
          <w:p w14:paraId="707D360D" w14:textId="3FAC5297" w:rsidR="00DD694D" w:rsidRPr="00341539" w:rsidRDefault="00DD694D" w:rsidP="00DD694D">
            <w:pPr>
              <w:jc w:val="center"/>
              <w:rPr>
                <w:rFonts w:eastAsiaTheme="minorEastAsia"/>
                <w:b/>
                <w:bCs/>
                <w:lang w:val="en-GB"/>
              </w:rPr>
            </w:pPr>
            <w:r w:rsidRPr="00341539">
              <w:rPr>
                <w:rFonts w:eastAsiaTheme="minorEastAsia" w:hint="eastAsia"/>
                <w:b/>
                <w:bCs/>
                <w:lang w:val="en-GB"/>
              </w:rPr>
              <w:t>Epoch needed to achieve</w:t>
            </w:r>
          </w:p>
        </w:tc>
      </w:tr>
      <w:tr w:rsidR="00DD694D" w14:paraId="03464402" w14:textId="0E8F8AA2" w:rsidTr="00DD694D">
        <w:tc>
          <w:tcPr>
            <w:tcW w:w="1696" w:type="dxa"/>
            <w:vMerge/>
            <w:vAlign w:val="center"/>
          </w:tcPr>
          <w:p w14:paraId="2741F48D" w14:textId="77777777" w:rsidR="00DD694D" w:rsidRPr="00341539" w:rsidRDefault="00DD694D" w:rsidP="00DD694D">
            <w:pPr>
              <w:jc w:val="center"/>
              <w:rPr>
                <w:rFonts w:eastAsiaTheme="minorEastAsia"/>
                <w:b/>
                <w:bCs/>
                <w:lang w:val="en-GB"/>
              </w:rPr>
            </w:pPr>
          </w:p>
        </w:tc>
        <w:tc>
          <w:tcPr>
            <w:tcW w:w="4820" w:type="dxa"/>
            <w:vMerge/>
            <w:vAlign w:val="center"/>
          </w:tcPr>
          <w:p w14:paraId="284F880F" w14:textId="77777777" w:rsidR="00DD694D" w:rsidRPr="00341539" w:rsidRDefault="00DD694D" w:rsidP="00DD694D">
            <w:pPr>
              <w:jc w:val="center"/>
              <w:rPr>
                <w:rFonts w:eastAsiaTheme="minorEastAsia"/>
                <w:b/>
                <w:bCs/>
                <w:lang w:val="en-GB"/>
              </w:rPr>
            </w:pPr>
          </w:p>
        </w:tc>
        <w:tc>
          <w:tcPr>
            <w:tcW w:w="1843" w:type="dxa"/>
            <w:vAlign w:val="center"/>
          </w:tcPr>
          <w:p w14:paraId="0E238231" w14:textId="5A776BE8" w:rsidR="00DD694D" w:rsidRPr="00341539" w:rsidRDefault="00DD694D" w:rsidP="00DD694D">
            <w:pPr>
              <w:jc w:val="center"/>
              <w:rPr>
                <w:rFonts w:eastAsiaTheme="minorEastAsia"/>
                <w:b/>
                <w:bCs/>
                <w:lang w:val="en-GB"/>
              </w:rPr>
            </w:pPr>
            <w:r>
              <w:rPr>
                <w:rFonts w:eastAsiaTheme="minorEastAsia"/>
                <w:b/>
                <w:bCs/>
                <w:lang w:val="en-GB"/>
              </w:rPr>
              <w:t>Computer vision</w:t>
            </w:r>
          </w:p>
        </w:tc>
        <w:tc>
          <w:tcPr>
            <w:tcW w:w="2126" w:type="dxa"/>
            <w:vAlign w:val="center"/>
          </w:tcPr>
          <w:p w14:paraId="33C630B5" w14:textId="679635A3" w:rsidR="00DD694D" w:rsidRPr="00341539" w:rsidRDefault="00DD694D" w:rsidP="00DD694D">
            <w:pPr>
              <w:jc w:val="center"/>
              <w:rPr>
                <w:rFonts w:eastAsiaTheme="minorEastAsia"/>
                <w:b/>
                <w:bCs/>
                <w:lang w:val="en-GB"/>
              </w:rPr>
            </w:pPr>
            <w:r>
              <w:rPr>
                <w:rFonts w:eastAsiaTheme="minorEastAsia"/>
                <w:b/>
                <w:bCs/>
                <w:lang w:val="en-GB"/>
              </w:rPr>
              <w:t>Feature extraction</w:t>
            </w:r>
          </w:p>
        </w:tc>
      </w:tr>
      <w:tr w:rsidR="00DD694D" w14:paraId="2D4D196D" w14:textId="55477103" w:rsidTr="00DD694D">
        <w:tc>
          <w:tcPr>
            <w:tcW w:w="1696" w:type="dxa"/>
          </w:tcPr>
          <w:p w14:paraId="4A638773" w14:textId="29CD1DAE" w:rsidR="00DD694D" w:rsidRPr="00DD694D" w:rsidRDefault="00DD694D" w:rsidP="00341539">
            <w:pPr>
              <w:rPr>
                <w:rFonts w:eastAsiaTheme="minorEastAsia"/>
                <w:b/>
                <w:bCs/>
                <w:lang w:val="en-GB"/>
              </w:rPr>
            </w:pPr>
            <w:r w:rsidRPr="00DD694D">
              <w:rPr>
                <w:rFonts w:eastAsiaTheme="minorEastAsia"/>
                <w:b/>
                <w:bCs/>
                <w:lang w:val="en-GB"/>
              </w:rPr>
              <w:t>Pong</w:t>
            </w:r>
          </w:p>
        </w:tc>
        <w:tc>
          <w:tcPr>
            <w:tcW w:w="4820" w:type="dxa"/>
          </w:tcPr>
          <w:p w14:paraId="6750196C" w14:textId="77A1E3CA" w:rsidR="00DD694D" w:rsidRDefault="009A1551" w:rsidP="00341539">
            <w:pPr>
              <w:rPr>
                <w:rFonts w:eastAsiaTheme="minorEastAsia"/>
                <w:lang w:val="en-GB"/>
              </w:rPr>
            </w:pPr>
            <w:r>
              <w:rPr>
                <w:rFonts w:eastAsiaTheme="minorEastAsia" w:hint="eastAsia"/>
                <w:lang w:val="en-GB"/>
              </w:rPr>
              <w:t>0 points lost in 20 seconds</w:t>
            </w:r>
          </w:p>
        </w:tc>
        <w:tc>
          <w:tcPr>
            <w:tcW w:w="1843" w:type="dxa"/>
          </w:tcPr>
          <w:p w14:paraId="06EC2B7D" w14:textId="2033A6C6" w:rsidR="00DD694D" w:rsidRDefault="005D4FCB" w:rsidP="00341539">
            <w:pPr>
              <w:rPr>
                <w:rFonts w:eastAsiaTheme="minorEastAsia"/>
                <w:lang w:val="en-GB"/>
              </w:rPr>
            </w:pPr>
            <w:r>
              <w:rPr>
                <w:rFonts w:eastAsiaTheme="minorEastAsia"/>
                <w:lang w:val="en-GB"/>
              </w:rPr>
              <w:t>&gt;500</w:t>
            </w:r>
          </w:p>
        </w:tc>
        <w:tc>
          <w:tcPr>
            <w:tcW w:w="2126" w:type="dxa"/>
          </w:tcPr>
          <w:p w14:paraId="30C75117" w14:textId="790223E5" w:rsidR="00DD694D" w:rsidRDefault="009A1551" w:rsidP="00341539">
            <w:pPr>
              <w:rPr>
                <w:rFonts w:eastAsiaTheme="minorEastAsia"/>
                <w:lang w:val="en-GB"/>
              </w:rPr>
            </w:pPr>
            <w:r>
              <w:rPr>
                <w:rFonts w:eastAsiaTheme="minorEastAsia" w:hint="eastAsia"/>
                <w:lang w:val="en-GB"/>
              </w:rPr>
              <w:t>390</w:t>
            </w:r>
          </w:p>
        </w:tc>
      </w:tr>
    </w:tbl>
    <w:p w14:paraId="2FFB7F12" w14:textId="1E06FCDF" w:rsidR="00DD694D" w:rsidRDefault="00DD694D" w:rsidP="00DD694D">
      <w:pPr>
        <w:pStyle w:val="Heading2"/>
        <w:rPr>
          <w:lang w:val="en-GB"/>
        </w:rPr>
      </w:pPr>
      <w:bookmarkStart w:id="67" w:name="_Toc207134256"/>
      <w:r>
        <w:rPr>
          <w:lang w:val="en-GB"/>
        </w:rPr>
        <w:t>Conclusio</w:t>
      </w:r>
      <w:bookmarkEnd w:id="67"/>
      <w:r>
        <w:rPr>
          <w:lang w:val="en-GB"/>
        </w:rPr>
        <w:t>n</w:t>
      </w:r>
    </w:p>
    <w:p w14:paraId="0A9BDF17" w14:textId="3D99E576" w:rsidR="005D4FCB" w:rsidRPr="005D4FCB" w:rsidRDefault="005D4FCB" w:rsidP="005D4FCB">
      <w:pPr>
        <w:rPr>
          <w:rFonts w:eastAsiaTheme="minorEastAsia"/>
          <w:lang w:val="en-GB"/>
        </w:rPr>
      </w:pPr>
      <w:r>
        <w:rPr>
          <w:lang w:val="en-GB"/>
        </w:rPr>
        <w:t>As seen, in the games considered, the computer vision model took much longer to complete the training. Also considering the significantly higher amount of computation time required for the computer vision model to inference due to the large input tensor (</w:t>
      </w:r>
      <m:oMath>
        <m:r>
          <w:rPr>
            <w:rFonts w:ascii="Cambria Math" w:hAnsi="Cambria Math"/>
            <w:lang w:val="en-GB"/>
          </w:rPr>
          <m:t>200×300</m:t>
        </m:r>
      </m:oMath>
      <w:r>
        <w:rPr>
          <w:lang w:val="en-GB"/>
        </w:rPr>
        <w:t>), it would be much less efficient both time and memory-wise than the feature extraction model.</w:t>
      </w:r>
    </w:p>
    <w:p w14:paraId="231C7373" w14:textId="74A5C9C2" w:rsidR="0070634D" w:rsidRDefault="0070634D" w:rsidP="0070634D">
      <w:pPr>
        <w:pStyle w:val="Heading1"/>
        <w:rPr>
          <w:rFonts w:eastAsiaTheme="minorEastAsia"/>
          <w:lang w:val="en-GB"/>
        </w:rPr>
      </w:pPr>
      <w:bookmarkStart w:id="68" w:name="_Toc207134255"/>
      <w:r>
        <w:rPr>
          <w:rFonts w:eastAsiaTheme="minorEastAsia"/>
          <w:lang w:val="en-GB"/>
        </w:rPr>
        <w:t>Limitations and future work</w:t>
      </w:r>
      <w:bookmarkEnd w:id="68"/>
    </w:p>
    <w:p w14:paraId="050B3720" w14:textId="33B90536" w:rsidR="00DD694D" w:rsidRPr="00DD694D" w:rsidRDefault="00DD694D" w:rsidP="00DD694D">
      <w:pPr>
        <w:pStyle w:val="Heading2"/>
        <w:rPr>
          <w:rFonts w:eastAsiaTheme="minorEastAsia"/>
          <w:lang w:val="en-GB"/>
        </w:rPr>
      </w:pPr>
      <w:r>
        <w:rPr>
          <w:rFonts w:eastAsiaTheme="minorEastAsia"/>
          <w:lang w:val="en-GB"/>
        </w:rPr>
        <w:t>Limitations</w:t>
      </w:r>
    </w:p>
    <w:p w14:paraId="28DF54A7" w14:textId="30DB5888" w:rsidR="0070634D" w:rsidRDefault="0070634D">
      <w:pPr>
        <w:widowControl/>
        <w:jc w:val="left"/>
        <w:rPr>
          <w:rFonts w:eastAsiaTheme="minorEastAsia"/>
          <w:lang w:val="en-GB"/>
        </w:rPr>
      </w:pPr>
      <w:r>
        <w:rPr>
          <w:rFonts w:eastAsiaTheme="minorEastAsia"/>
          <w:lang w:val="en-GB"/>
        </w:rPr>
        <w:t xml:space="preserve">Due to the limited availability of computational resources (only one A100 GPU on Google </w:t>
      </w:r>
      <w:proofErr w:type="spellStart"/>
      <w:r>
        <w:rPr>
          <w:rFonts w:eastAsiaTheme="minorEastAsia"/>
          <w:lang w:val="en-GB"/>
        </w:rPr>
        <w:t>Colab</w:t>
      </w:r>
      <w:proofErr w:type="spellEnd"/>
      <w:r>
        <w:rPr>
          <w:rFonts w:eastAsiaTheme="minorEastAsia"/>
          <w:lang w:val="en-GB"/>
        </w:rPr>
        <w:t xml:space="preserve">), </w:t>
      </w:r>
      <w:del w:id="69" w:author="Microsoft Office User" w:date="2025-09-18T09:15:00Z" w16du:dateUtc="2025-09-18T13:15:00Z">
        <w:r w:rsidDel="004437B4">
          <w:rPr>
            <w:rFonts w:eastAsiaTheme="minorEastAsia"/>
            <w:lang w:val="en-GB"/>
          </w:rPr>
          <w:delText xml:space="preserve">I </w:delText>
        </w:r>
      </w:del>
      <w:ins w:id="70" w:author="Microsoft Office User" w:date="2025-09-18T09:15:00Z" w16du:dateUtc="2025-09-18T13:15:00Z">
        <w:r w:rsidR="004437B4">
          <w:rPr>
            <w:rFonts w:eastAsiaTheme="minorEastAsia"/>
            <w:lang w:val="en-GB"/>
          </w:rPr>
          <w:t>we</w:t>
        </w:r>
        <w:r w:rsidR="004437B4">
          <w:rPr>
            <w:rFonts w:eastAsiaTheme="minorEastAsia"/>
            <w:lang w:val="en-GB"/>
          </w:rPr>
          <w:t xml:space="preserve"> </w:t>
        </w:r>
      </w:ins>
      <w:r>
        <w:rPr>
          <w:rFonts w:eastAsiaTheme="minorEastAsia"/>
          <w:lang w:val="en-GB"/>
        </w:rPr>
        <w:t xml:space="preserve">could not test out models with a larger number of trainable parameters due to the shortage of memory and the unacceptable long training time. </w:t>
      </w:r>
      <w:r w:rsidR="000C58A7">
        <w:rPr>
          <w:rFonts w:eastAsiaTheme="minorEastAsia"/>
          <w:lang w:val="en-GB"/>
        </w:rPr>
        <w:t>The research was solely done on video games where feature extraction is straightforward, and the game play is not complex. Therefore, this research might not apply to the more complex games where the current game state cannot be solely represented via a tensor consisting of a few numbers. Furthermore, the games all have straightforward reward function designs, and the reward functions of the games were specifically designed to ease the training process and to make the rewards less sparse. In games where the</w:t>
      </w:r>
      <w:del w:id="71" w:author="Microsoft Office User" w:date="2025-09-18T09:16:00Z" w16du:dateUtc="2025-09-18T13:16:00Z">
        <w:r w:rsidR="000C58A7" w:rsidDel="004437B4">
          <w:rPr>
            <w:rFonts w:eastAsiaTheme="minorEastAsia"/>
            <w:lang w:val="en-GB"/>
          </w:rPr>
          <w:delText>re</w:delText>
        </w:r>
      </w:del>
      <w:r w:rsidR="000C58A7">
        <w:rPr>
          <w:rFonts w:eastAsiaTheme="minorEastAsia"/>
          <w:lang w:val="en-GB"/>
        </w:rPr>
        <w:t xml:space="preserve"> reward of the game is sparse or difficult to compute, such as when the target of the game was to accomplish specific target tasks, the reinforcement learning method might fail to learn to play the game effectively.</w:t>
      </w:r>
      <w:r w:rsidR="00225506">
        <w:rPr>
          <w:rFonts w:eastAsiaTheme="minorEastAsia" w:hint="eastAsia"/>
          <w:lang w:val="en-GB"/>
        </w:rPr>
        <w:t xml:space="preserve"> The game also only focused on games where the player is facing a single enemy AI or environment.</w:t>
      </w:r>
    </w:p>
    <w:p w14:paraId="42220C81" w14:textId="6175691C" w:rsidR="00DD694D" w:rsidRDefault="00DD694D" w:rsidP="00DD694D">
      <w:pPr>
        <w:pStyle w:val="Heading2"/>
        <w:rPr>
          <w:rFonts w:eastAsiaTheme="minorEastAsia"/>
          <w:lang w:val="en-GB"/>
        </w:rPr>
      </w:pPr>
      <w:r>
        <w:rPr>
          <w:rFonts w:eastAsiaTheme="minorEastAsia"/>
          <w:lang w:val="en-GB"/>
        </w:rPr>
        <w:t>Future work</w:t>
      </w:r>
      <w:del w:id="72" w:author="Microsoft Office User" w:date="2025-09-18T09:16:00Z" w16du:dateUtc="2025-09-18T13:16:00Z">
        <w:r w:rsidDel="004437B4">
          <w:rPr>
            <w:rFonts w:eastAsiaTheme="minorEastAsia"/>
            <w:lang w:val="en-GB"/>
          </w:rPr>
          <w:delText>s</w:delText>
        </w:r>
      </w:del>
    </w:p>
    <w:p w14:paraId="3D34E739" w14:textId="3FE85EB1" w:rsidR="00DD694D" w:rsidRPr="00DD694D" w:rsidRDefault="00225506" w:rsidP="00DD694D">
      <w:pPr>
        <w:rPr>
          <w:rFonts w:eastAsiaTheme="minorEastAsia"/>
          <w:lang w:val="en-GB"/>
        </w:rPr>
      </w:pPr>
      <w:r>
        <w:rPr>
          <w:rFonts w:eastAsiaTheme="minorEastAsia" w:hint="eastAsia"/>
          <w:lang w:val="en-GB"/>
        </w:rPr>
        <w:t xml:space="preserve">The work can be extended to games where players are set a specific target to beat instead of just </w:t>
      </w:r>
      <w:r w:rsidR="00C65EBF">
        <w:rPr>
          <w:rFonts w:eastAsiaTheme="minorEastAsia" w:hint="eastAsia"/>
          <w:lang w:val="en-GB"/>
        </w:rPr>
        <w:t>playing a set enemy or environment. F</w:t>
      </w:r>
      <w:r w:rsidR="00C65EBF">
        <w:rPr>
          <w:rFonts w:eastAsiaTheme="minorEastAsia"/>
          <w:lang w:val="en-GB"/>
        </w:rPr>
        <w:t>o</w:t>
      </w:r>
      <w:r w:rsidR="00C65EBF">
        <w:rPr>
          <w:rFonts w:eastAsiaTheme="minorEastAsia" w:hint="eastAsia"/>
          <w:lang w:val="en-GB"/>
        </w:rPr>
        <w:t xml:space="preserve">r example, this can be extended to games </w:t>
      </w:r>
      <w:r w:rsidR="00C65EBF">
        <w:rPr>
          <w:rFonts w:eastAsiaTheme="minorEastAsia"/>
          <w:lang w:val="en-GB"/>
        </w:rPr>
        <w:t>whe</w:t>
      </w:r>
      <w:r w:rsidR="00C65EBF">
        <w:rPr>
          <w:rFonts w:eastAsiaTheme="minorEastAsia" w:hint="eastAsia"/>
          <w:lang w:val="en-GB"/>
        </w:rPr>
        <w:t xml:space="preserve">re the player is asked to complete certain tasks. These </w:t>
      </w:r>
      <w:r w:rsidR="00C65EBF">
        <w:rPr>
          <w:rFonts w:eastAsiaTheme="minorEastAsia" w:hint="eastAsia"/>
          <w:lang w:val="en-GB"/>
        </w:rPr>
        <w:lastRenderedPageBreak/>
        <w:t xml:space="preserve">games would be much harder to model </w:t>
      </w:r>
      <w:r w:rsidR="00C65EBF">
        <w:rPr>
          <w:rFonts w:eastAsiaTheme="minorEastAsia"/>
          <w:lang w:val="en-GB"/>
        </w:rPr>
        <w:t>since</w:t>
      </w:r>
      <w:r w:rsidR="00C65EBF">
        <w:rPr>
          <w:rFonts w:eastAsiaTheme="minorEastAsia" w:hint="eastAsia"/>
          <w:lang w:val="en-GB"/>
        </w:rPr>
        <w:t xml:space="preserve"> </w:t>
      </w:r>
      <w:r w:rsidR="00FB7D70">
        <w:rPr>
          <w:rFonts w:eastAsiaTheme="minorEastAsia" w:hint="eastAsia"/>
          <w:lang w:val="en-GB"/>
        </w:rPr>
        <w:t>there is usually not a way to easily describe the tasks using numbers.</w:t>
      </w:r>
    </w:p>
    <w:p w14:paraId="00539323" w14:textId="2D1DA2B3" w:rsidR="00F064AD" w:rsidRDefault="00F064AD" w:rsidP="00F064AD">
      <w:pPr>
        <w:pStyle w:val="Heading1"/>
        <w:numPr>
          <w:ilvl w:val="0"/>
          <w:numId w:val="0"/>
        </w:numPr>
        <w:rPr>
          <w:rFonts w:eastAsiaTheme="minorEastAsia"/>
          <w:lang w:val="en-GB"/>
        </w:rPr>
      </w:pPr>
      <w:bookmarkStart w:id="73" w:name="_Toc207134257"/>
      <w:r>
        <w:rPr>
          <w:rFonts w:eastAsiaTheme="minorEastAsia"/>
          <w:lang w:val="en-GB"/>
        </w:rPr>
        <w:t>Bibliography</w:t>
      </w:r>
      <w:bookmarkEnd w:id="73"/>
    </w:p>
    <w:p w14:paraId="6E43765E" w14:textId="77777777" w:rsidR="00DB4C0A" w:rsidRPr="00DB4C0A" w:rsidRDefault="00DB4C0A" w:rsidP="00DB4C0A">
      <w:pPr>
        <w:pStyle w:val="Bibliography"/>
      </w:pPr>
      <w:r>
        <w:rPr>
          <w:rFonts w:eastAsiaTheme="minorEastAsia"/>
          <w:lang w:val="en-GB"/>
        </w:rPr>
        <w:fldChar w:fldCharType="begin"/>
      </w:r>
      <w:r>
        <w:rPr>
          <w:rFonts w:eastAsiaTheme="minorEastAsia"/>
          <w:lang w:val="en-GB"/>
        </w:rPr>
        <w:instrText xml:space="preserve"> ADDIN ZOTERO_BIBL {"uncited":[],"omitted":[],"custom":[]} CSL_BIBLIOGRAPHY </w:instrText>
      </w:r>
      <w:r>
        <w:rPr>
          <w:rFonts w:eastAsiaTheme="minorEastAsia"/>
          <w:lang w:val="en-GB"/>
        </w:rPr>
        <w:fldChar w:fldCharType="separate"/>
      </w:r>
      <w:r w:rsidRPr="00DB4C0A">
        <w:t>[1]</w:t>
      </w:r>
      <w:r w:rsidRPr="00DB4C0A">
        <w:tab/>
        <w:t xml:space="preserve">V. Mnih </w:t>
      </w:r>
      <w:r w:rsidRPr="00DB4C0A">
        <w:rPr>
          <w:i/>
          <w:iCs/>
        </w:rPr>
        <w:t>et al.</w:t>
      </w:r>
      <w:r w:rsidRPr="00DB4C0A">
        <w:t xml:space="preserve">, ‘Playing Atari with Deep Reinforcement Learning’, Dec. 19, 2013, </w:t>
      </w:r>
      <w:r w:rsidRPr="00DB4C0A">
        <w:rPr>
          <w:i/>
          <w:iCs/>
        </w:rPr>
        <w:t>arXiv</w:t>
      </w:r>
      <w:r w:rsidRPr="00DB4C0A">
        <w:t>: arXiv:1312.5602. doi: 10.48550/arXiv.1312.5602.</w:t>
      </w:r>
    </w:p>
    <w:p w14:paraId="2D20F51A" w14:textId="77777777" w:rsidR="00DB4C0A" w:rsidRPr="00DB4C0A" w:rsidRDefault="00DB4C0A" w:rsidP="00DB4C0A">
      <w:pPr>
        <w:pStyle w:val="Bibliography"/>
      </w:pPr>
      <w:r w:rsidRPr="00DB4C0A">
        <w:t>[2]</w:t>
      </w:r>
      <w:r w:rsidRPr="00DB4C0A">
        <w:tab/>
        <w:t xml:space="preserve">H. A. Pierson and M. S. Gashler, ‘Deep Learning in Robotics: A Review of Recent Research’, July 22, 2017, </w:t>
      </w:r>
      <w:r w:rsidRPr="00DB4C0A">
        <w:rPr>
          <w:i/>
          <w:iCs/>
        </w:rPr>
        <w:t>arXiv</w:t>
      </w:r>
      <w:r w:rsidRPr="00DB4C0A">
        <w:t>: arXiv:1707.07217. doi: 10.48550/arXiv.1707.07217.</w:t>
      </w:r>
    </w:p>
    <w:p w14:paraId="6467B126" w14:textId="77777777" w:rsidR="00DB4C0A" w:rsidRPr="00DB4C0A" w:rsidRDefault="00DB4C0A" w:rsidP="00DB4C0A">
      <w:pPr>
        <w:pStyle w:val="Bibliography"/>
      </w:pPr>
      <w:r w:rsidRPr="00DB4C0A">
        <w:t>[3]</w:t>
      </w:r>
      <w:r w:rsidRPr="00DB4C0A">
        <w:tab/>
        <w:t xml:space="preserve">S. Levine, C. Finn, T. Darrell, and P. Abbeel, ‘End-to-End Training of Deep Visuomotor Policies’, Apr. 19, 2016, </w:t>
      </w:r>
      <w:r w:rsidRPr="00DB4C0A">
        <w:rPr>
          <w:i/>
          <w:iCs/>
        </w:rPr>
        <w:t>arXiv</w:t>
      </w:r>
      <w:r w:rsidRPr="00DB4C0A">
        <w:t>: arXiv:1504.00702. doi: 10.48550/arXiv.1504.00702.</w:t>
      </w:r>
    </w:p>
    <w:p w14:paraId="7903DC50" w14:textId="77777777" w:rsidR="00DB4C0A" w:rsidRPr="00DB4C0A" w:rsidRDefault="00DB4C0A" w:rsidP="00DB4C0A">
      <w:pPr>
        <w:pStyle w:val="Bibliography"/>
      </w:pPr>
      <w:r w:rsidRPr="00DB4C0A">
        <w:t>[4]</w:t>
      </w:r>
      <w:r w:rsidRPr="00DB4C0A">
        <w:tab/>
        <w:t xml:space="preserve">S. Gu, E. Holly, T. Lillicrap, and S. Levine, ‘Deep Reinforcement Learning for Robotic Manipulation with Asynchronous Off-Policy Updates’, Nov. 23, 2016, </w:t>
      </w:r>
      <w:r w:rsidRPr="00DB4C0A">
        <w:rPr>
          <w:i/>
          <w:iCs/>
        </w:rPr>
        <w:t>arXiv</w:t>
      </w:r>
      <w:r w:rsidRPr="00DB4C0A">
        <w:t>: arXiv:1610.00633. doi: 10.48550/arXiv.1610.00633.</w:t>
      </w:r>
    </w:p>
    <w:p w14:paraId="2427DD47" w14:textId="77777777" w:rsidR="00DB4C0A" w:rsidRPr="00DB4C0A" w:rsidRDefault="00DB4C0A" w:rsidP="00DB4C0A">
      <w:pPr>
        <w:pStyle w:val="Bibliography"/>
      </w:pPr>
      <w:r w:rsidRPr="00DB4C0A">
        <w:t>[5]</w:t>
      </w:r>
      <w:r w:rsidRPr="00DB4C0A">
        <w:tab/>
        <w:t xml:space="preserve">D. Silver </w:t>
      </w:r>
      <w:r w:rsidRPr="00DB4C0A">
        <w:rPr>
          <w:i/>
          <w:iCs/>
        </w:rPr>
        <w:t>et al.</w:t>
      </w:r>
      <w:r w:rsidRPr="00DB4C0A">
        <w:t xml:space="preserve">, ‘Mastering Chess and Shogi by Self-Play with a General Reinforcement Learning Algorithm’, Dec. 05, 2017, </w:t>
      </w:r>
      <w:r w:rsidRPr="00DB4C0A">
        <w:rPr>
          <w:i/>
          <w:iCs/>
        </w:rPr>
        <w:t>arXiv</w:t>
      </w:r>
      <w:r w:rsidRPr="00DB4C0A">
        <w:t>: arXiv:1712.01815. doi: 10.48550/arXiv.1712.01815.</w:t>
      </w:r>
    </w:p>
    <w:p w14:paraId="2860BC25" w14:textId="77777777" w:rsidR="00DB4C0A" w:rsidRPr="00DB4C0A" w:rsidRDefault="00DB4C0A" w:rsidP="00DB4C0A">
      <w:pPr>
        <w:pStyle w:val="Bibliography"/>
      </w:pPr>
      <w:r w:rsidRPr="00DB4C0A">
        <w:t>[6]</w:t>
      </w:r>
      <w:r w:rsidRPr="00DB4C0A">
        <w:tab/>
        <w:t xml:space="preserve">OpenAI </w:t>
      </w:r>
      <w:r w:rsidRPr="00DB4C0A">
        <w:rPr>
          <w:i/>
          <w:iCs/>
        </w:rPr>
        <w:t>et al.</w:t>
      </w:r>
      <w:r w:rsidRPr="00DB4C0A">
        <w:t xml:space="preserve">, ‘Solving Rubik’s Cube with a Robot Hand’, Oct. 16, 2019, </w:t>
      </w:r>
      <w:r w:rsidRPr="00DB4C0A">
        <w:rPr>
          <w:i/>
          <w:iCs/>
        </w:rPr>
        <w:t>arXiv</w:t>
      </w:r>
      <w:r w:rsidRPr="00DB4C0A">
        <w:t>: arXiv:1910.07113. doi: 10.48550/arXiv.1910.07113.</w:t>
      </w:r>
    </w:p>
    <w:p w14:paraId="221E98A2" w14:textId="77777777" w:rsidR="00DB4C0A" w:rsidRPr="00DB4C0A" w:rsidRDefault="00DB4C0A" w:rsidP="00DB4C0A">
      <w:pPr>
        <w:pStyle w:val="Bibliography"/>
      </w:pPr>
      <w:r w:rsidRPr="00DB4C0A">
        <w:t>[7]</w:t>
      </w:r>
      <w:r w:rsidRPr="00DB4C0A">
        <w:tab/>
        <w:t xml:space="preserve">M. Kubovčík, </w:t>
      </w:r>
      <w:r w:rsidRPr="00DB4C0A">
        <w:rPr>
          <w:i/>
          <w:iCs/>
        </w:rPr>
        <w:t>markub3327/flappy-bird-gymnasium</w:t>
      </w:r>
      <w:r w:rsidRPr="00DB4C0A">
        <w:t>. (Aug. 25, 2025). Python. Accessed: Aug. 26, 2025. [Online]. Available: https://github.com/markub3327/flappy-bird-gymnasium</w:t>
      </w:r>
    </w:p>
    <w:p w14:paraId="0AD23361" w14:textId="77777777" w:rsidR="00DB4C0A" w:rsidRPr="00DB4C0A" w:rsidRDefault="00DB4C0A" w:rsidP="00DB4C0A">
      <w:pPr>
        <w:pStyle w:val="Bibliography"/>
      </w:pPr>
      <w:r w:rsidRPr="00DB4C0A">
        <w:t>[8]</w:t>
      </w:r>
      <w:r w:rsidRPr="00DB4C0A">
        <w:tab/>
        <w:t xml:space="preserve">G. Nogueira, </w:t>
      </w:r>
      <w:r w:rsidRPr="00DB4C0A">
        <w:rPr>
          <w:i/>
          <w:iCs/>
        </w:rPr>
        <w:t>Talendar/flappy-bird-gym</w:t>
      </w:r>
      <w:r w:rsidRPr="00DB4C0A">
        <w:t>. (May 31, 2025). Python. Accessed: Aug. 26, 2025. [Online]. Available: https://github.com/Talendar/flappy-bird-gym</w:t>
      </w:r>
    </w:p>
    <w:p w14:paraId="3427CC7D" w14:textId="5D023A14" w:rsidR="00F064AD" w:rsidRPr="00F064AD" w:rsidRDefault="00DB4C0A" w:rsidP="0070634D">
      <w:pPr>
        <w:rPr>
          <w:rFonts w:eastAsiaTheme="minorEastAsia"/>
          <w:lang w:val="en-GB"/>
        </w:rPr>
      </w:pPr>
      <w:r>
        <w:rPr>
          <w:rFonts w:eastAsiaTheme="minorEastAsia"/>
          <w:lang w:val="en-GB"/>
        </w:rPr>
        <w:fldChar w:fldCharType="end"/>
      </w:r>
    </w:p>
    <w:sectPr w:rsidR="00F064AD" w:rsidRPr="00F064AD" w:rsidSect="00DD694D">
      <w:footerReference w:type="default" r:id="rId12"/>
      <w:pgSz w:w="11906" w:h="16838"/>
      <w:pgMar w:top="720" w:right="720" w:bottom="720" w:left="720" w:header="851" w:footer="850"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Microsoft Office User" w:date="2025-09-18T09:10:00Z" w:initials="MOU">
    <w:p w14:paraId="0E709DAF" w14:textId="7DBDF23B" w:rsidR="00355A67" w:rsidRDefault="00355A67">
      <w:pPr>
        <w:pStyle w:val="CommentText"/>
      </w:pPr>
      <w:r>
        <w:rPr>
          <w:rStyle w:val="CommentReference"/>
        </w:rPr>
        <w:annotationRef/>
      </w:r>
      <w:r>
        <w:t>Be consistent in using I or we as the point of view for the paper.</w:t>
      </w:r>
    </w:p>
  </w:comment>
  <w:comment w:id="36" w:author="Microsoft Office User" w:date="2025-09-18T09:09:00Z" w:initials="MOU">
    <w:p w14:paraId="02A20935" w14:textId="3D1ED541" w:rsidR="00355A67" w:rsidRDefault="00355A67">
      <w:pPr>
        <w:pStyle w:val="CommentText"/>
      </w:pPr>
      <w:r>
        <w:rPr>
          <w:rStyle w:val="CommentReference"/>
        </w:rPr>
        <w:annotationRef/>
      </w:r>
      <w:r>
        <w:t>Explain more about what it means to increase the learning rate.</w:t>
      </w:r>
    </w:p>
  </w:comment>
  <w:comment w:id="39" w:author="Microsoft Office User" w:date="2025-09-18T09:11:00Z" w:initials="MOU">
    <w:p w14:paraId="4577BB4E" w14:textId="17B274EE" w:rsidR="00355A67" w:rsidRDefault="00355A67">
      <w:pPr>
        <w:pStyle w:val="CommentText"/>
      </w:pPr>
      <w:r>
        <w:rPr>
          <w:rStyle w:val="CommentReference"/>
        </w:rPr>
        <w:annotationRef/>
      </w:r>
      <w:r>
        <w:t>Provide more details regarding libraries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709DAF" w15:done="0"/>
  <w15:commentEx w15:paraId="02A20935" w15:done="0"/>
  <w15:commentEx w15:paraId="4577BB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7DE280" w16cex:dateUtc="2025-09-18T13:10:00Z"/>
  <w16cex:commentExtensible w16cex:durableId="4F88FD76" w16cex:dateUtc="2025-09-18T13:09:00Z"/>
  <w16cex:commentExtensible w16cex:durableId="72C14857" w16cex:dateUtc="2025-09-18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709DAF" w16cid:durableId="4A7DE280"/>
  <w16cid:commentId w16cid:paraId="02A20935" w16cid:durableId="4F88FD76"/>
  <w16cid:commentId w16cid:paraId="4577BB4E" w16cid:durableId="72C148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42C0E" w14:textId="77777777" w:rsidR="00306A9E" w:rsidRDefault="00306A9E" w:rsidP="00B83A35">
      <w:r>
        <w:separator/>
      </w:r>
    </w:p>
  </w:endnote>
  <w:endnote w:type="continuationSeparator" w:id="0">
    <w:p w14:paraId="6C2E1BD8" w14:textId="77777777" w:rsidR="00306A9E" w:rsidRDefault="00306A9E" w:rsidP="00B83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1438853"/>
      <w:docPartObj>
        <w:docPartGallery w:val="Page Numbers (Bottom of Page)"/>
        <w:docPartUnique/>
      </w:docPartObj>
    </w:sdtPr>
    <w:sdtContent>
      <w:p w14:paraId="6C398A13" w14:textId="5061CE73" w:rsidR="00B83A35" w:rsidRPr="00DD694D" w:rsidRDefault="00B83A35" w:rsidP="00DD694D">
        <w:pPr>
          <w:pStyle w:val="Footer"/>
          <w:jc w:val="center"/>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05E8D" w14:textId="77777777" w:rsidR="00306A9E" w:rsidRDefault="00306A9E" w:rsidP="00B83A35">
      <w:r>
        <w:separator/>
      </w:r>
    </w:p>
  </w:footnote>
  <w:footnote w:type="continuationSeparator" w:id="0">
    <w:p w14:paraId="12C09F5A" w14:textId="77777777" w:rsidR="00306A9E" w:rsidRDefault="00306A9E" w:rsidP="00B83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8397B"/>
    <w:multiLevelType w:val="hybridMultilevel"/>
    <w:tmpl w:val="C0700F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3A7209"/>
    <w:multiLevelType w:val="hybridMultilevel"/>
    <w:tmpl w:val="3BD605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9AD2C6F"/>
    <w:multiLevelType w:val="multilevel"/>
    <w:tmpl w:val="92FE9782"/>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3" w15:restartNumberingAfterBreak="0">
    <w:nsid w:val="51C379B8"/>
    <w:multiLevelType w:val="multilevel"/>
    <w:tmpl w:val="F9AAA5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6448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300766190">
    <w:abstractNumId w:val="0"/>
  </w:num>
  <w:num w:numId="2" w16cid:durableId="2113433087">
    <w:abstractNumId w:val="2"/>
  </w:num>
  <w:num w:numId="3" w16cid:durableId="1377045837">
    <w:abstractNumId w:val="4"/>
  </w:num>
  <w:num w:numId="4" w16cid:durableId="1702899866">
    <w:abstractNumId w:val="3"/>
  </w:num>
  <w:num w:numId="5" w16cid:durableId="17157377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5"/>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8D"/>
    <w:rsid w:val="000109F9"/>
    <w:rsid w:val="00014F3D"/>
    <w:rsid w:val="000200EB"/>
    <w:rsid w:val="000535D2"/>
    <w:rsid w:val="000616CE"/>
    <w:rsid w:val="0006449C"/>
    <w:rsid w:val="0007074B"/>
    <w:rsid w:val="00072E36"/>
    <w:rsid w:val="0007703C"/>
    <w:rsid w:val="00080EDE"/>
    <w:rsid w:val="00081D35"/>
    <w:rsid w:val="000A0F8D"/>
    <w:rsid w:val="000C58A7"/>
    <w:rsid w:val="000C632E"/>
    <w:rsid w:val="000C7CD3"/>
    <w:rsid w:val="000D175E"/>
    <w:rsid w:val="000D581A"/>
    <w:rsid w:val="001024BE"/>
    <w:rsid w:val="00104DA7"/>
    <w:rsid w:val="00134271"/>
    <w:rsid w:val="00142CED"/>
    <w:rsid w:val="001530C7"/>
    <w:rsid w:val="00174B36"/>
    <w:rsid w:val="00176C44"/>
    <w:rsid w:val="001B0A84"/>
    <w:rsid w:val="001B1AB9"/>
    <w:rsid w:val="001C06F0"/>
    <w:rsid w:val="00214EB4"/>
    <w:rsid w:val="00225506"/>
    <w:rsid w:val="00225DBB"/>
    <w:rsid w:val="00230D06"/>
    <w:rsid w:val="00260D0A"/>
    <w:rsid w:val="00262892"/>
    <w:rsid w:val="00273269"/>
    <w:rsid w:val="0029145D"/>
    <w:rsid w:val="00297096"/>
    <w:rsid w:val="002B4E86"/>
    <w:rsid w:val="002D60C0"/>
    <w:rsid w:val="002E0437"/>
    <w:rsid w:val="002E4408"/>
    <w:rsid w:val="003062A6"/>
    <w:rsid w:val="00306A9E"/>
    <w:rsid w:val="003404F8"/>
    <w:rsid w:val="00341539"/>
    <w:rsid w:val="00347C80"/>
    <w:rsid w:val="00355A67"/>
    <w:rsid w:val="00381451"/>
    <w:rsid w:val="003850E5"/>
    <w:rsid w:val="00390347"/>
    <w:rsid w:val="003E23C4"/>
    <w:rsid w:val="003F7B99"/>
    <w:rsid w:val="00402D69"/>
    <w:rsid w:val="00407BE2"/>
    <w:rsid w:val="00414BDA"/>
    <w:rsid w:val="004437B4"/>
    <w:rsid w:val="004535DF"/>
    <w:rsid w:val="0045428F"/>
    <w:rsid w:val="004636DD"/>
    <w:rsid w:val="00473F75"/>
    <w:rsid w:val="00475274"/>
    <w:rsid w:val="00486C38"/>
    <w:rsid w:val="00492FA0"/>
    <w:rsid w:val="004A71A0"/>
    <w:rsid w:val="004B2397"/>
    <w:rsid w:val="004C2E3E"/>
    <w:rsid w:val="004F1A8D"/>
    <w:rsid w:val="00511EF9"/>
    <w:rsid w:val="005208FF"/>
    <w:rsid w:val="00521A62"/>
    <w:rsid w:val="00532504"/>
    <w:rsid w:val="00533B71"/>
    <w:rsid w:val="0054762A"/>
    <w:rsid w:val="00565335"/>
    <w:rsid w:val="00584FBE"/>
    <w:rsid w:val="0059076D"/>
    <w:rsid w:val="005D3B64"/>
    <w:rsid w:val="005D4FCB"/>
    <w:rsid w:val="005E1ADA"/>
    <w:rsid w:val="005F508D"/>
    <w:rsid w:val="006677EF"/>
    <w:rsid w:val="006755B7"/>
    <w:rsid w:val="00687350"/>
    <w:rsid w:val="006941AD"/>
    <w:rsid w:val="006A49FF"/>
    <w:rsid w:val="006E1D8F"/>
    <w:rsid w:val="007023F6"/>
    <w:rsid w:val="0070634D"/>
    <w:rsid w:val="0071654C"/>
    <w:rsid w:val="00747B36"/>
    <w:rsid w:val="00765AC3"/>
    <w:rsid w:val="00767E91"/>
    <w:rsid w:val="0077776F"/>
    <w:rsid w:val="00780E9E"/>
    <w:rsid w:val="007900EB"/>
    <w:rsid w:val="00791D06"/>
    <w:rsid w:val="007A01B7"/>
    <w:rsid w:val="007D60A3"/>
    <w:rsid w:val="0081429D"/>
    <w:rsid w:val="00824400"/>
    <w:rsid w:val="00834CEF"/>
    <w:rsid w:val="00840B4F"/>
    <w:rsid w:val="00844B53"/>
    <w:rsid w:val="008523B5"/>
    <w:rsid w:val="00852C25"/>
    <w:rsid w:val="0087519D"/>
    <w:rsid w:val="00881B7C"/>
    <w:rsid w:val="00886F15"/>
    <w:rsid w:val="0089674F"/>
    <w:rsid w:val="0089735E"/>
    <w:rsid w:val="008A20A2"/>
    <w:rsid w:val="008B052D"/>
    <w:rsid w:val="008B273E"/>
    <w:rsid w:val="008B65BD"/>
    <w:rsid w:val="008C1762"/>
    <w:rsid w:val="0091037B"/>
    <w:rsid w:val="0092046B"/>
    <w:rsid w:val="00943410"/>
    <w:rsid w:val="0094674C"/>
    <w:rsid w:val="00955184"/>
    <w:rsid w:val="0097635D"/>
    <w:rsid w:val="009806E2"/>
    <w:rsid w:val="009939A8"/>
    <w:rsid w:val="009A1551"/>
    <w:rsid w:val="009A43CC"/>
    <w:rsid w:val="009B0690"/>
    <w:rsid w:val="00A013CE"/>
    <w:rsid w:val="00A22786"/>
    <w:rsid w:val="00A264D6"/>
    <w:rsid w:val="00A307D5"/>
    <w:rsid w:val="00A329BA"/>
    <w:rsid w:val="00A34FFD"/>
    <w:rsid w:val="00A4047D"/>
    <w:rsid w:val="00A46536"/>
    <w:rsid w:val="00A50DC9"/>
    <w:rsid w:val="00A726AD"/>
    <w:rsid w:val="00AA003A"/>
    <w:rsid w:val="00AA04FF"/>
    <w:rsid w:val="00AC7EF0"/>
    <w:rsid w:val="00AD2947"/>
    <w:rsid w:val="00AD577E"/>
    <w:rsid w:val="00AF5047"/>
    <w:rsid w:val="00B03EB8"/>
    <w:rsid w:val="00B10707"/>
    <w:rsid w:val="00B46B93"/>
    <w:rsid w:val="00B63C6D"/>
    <w:rsid w:val="00B75198"/>
    <w:rsid w:val="00B76C34"/>
    <w:rsid w:val="00B83A35"/>
    <w:rsid w:val="00B9314D"/>
    <w:rsid w:val="00B941F3"/>
    <w:rsid w:val="00BB7222"/>
    <w:rsid w:val="00BC5514"/>
    <w:rsid w:val="00BD1788"/>
    <w:rsid w:val="00BF1EEA"/>
    <w:rsid w:val="00C03B96"/>
    <w:rsid w:val="00C34D02"/>
    <w:rsid w:val="00C43EC3"/>
    <w:rsid w:val="00C50E71"/>
    <w:rsid w:val="00C57F31"/>
    <w:rsid w:val="00C65EBF"/>
    <w:rsid w:val="00C6679F"/>
    <w:rsid w:val="00C84FD3"/>
    <w:rsid w:val="00C87226"/>
    <w:rsid w:val="00C91068"/>
    <w:rsid w:val="00CA771F"/>
    <w:rsid w:val="00CB0E6A"/>
    <w:rsid w:val="00CD17F9"/>
    <w:rsid w:val="00CE462B"/>
    <w:rsid w:val="00D04AE8"/>
    <w:rsid w:val="00D75EAC"/>
    <w:rsid w:val="00D7759C"/>
    <w:rsid w:val="00D82571"/>
    <w:rsid w:val="00DA5BB1"/>
    <w:rsid w:val="00DA6869"/>
    <w:rsid w:val="00DB4C0A"/>
    <w:rsid w:val="00DC1149"/>
    <w:rsid w:val="00DD5FE4"/>
    <w:rsid w:val="00DD694D"/>
    <w:rsid w:val="00DE64D0"/>
    <w:rsid w:val="00DF1E28"/>
    <w:rsid w:val="00E472E3"/>
    <w:rsid w:val="00E50C2C"/>
    <w:rsid w:val="00E53BFE"/>
    <w:rsid w:val="00E54CCC"/>
    <w:rsid w:val="00E56DD4"/>
    <w:rsid w:val="00E65572"/>
    <w:rsid w:val="00EA1FAB"/>
    <w:rsid w:val="00EB72C0"/>
    <w:rsid w:val="00EC1CC4"/>
    <w:rsid w:val="00EE5C95"/>
    <w:rsid w:val="00F064AD"/>
    <w:rsid w:val="00F309BE"/>
    <w:rsid w:val="00F471B9"/>
    <w:rsid w:val="00F749D1"/>
    <w:rsid w:val="00F86A41"/>
    <w:rsid w:val="00F911F1"/>
    <w:rsid w:val="00FB528B"/>
    <w:rsid w:val="00FB7D70"/>
    <w:rsid w:val="00FC598A"/>
    <w:rsid w:val="00FD14F4"/>
    <w:rsid w:val="00FE2383"/>
    <w:rsid w:val="00FE6EB8"/>
    <w:rsid w:val="00FF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28F20"/>
  <w15:chartTrackingRefBased/>
  <w15:docId w15:val="{36105EDB-E621-4ABE-BDC5-38DD2590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504"/>
    <w:pPr>
      <w:widowControl w:val="0"/>
      <w:jc w:val="both"/>
    </w:pPr>
    <w:rPr>
      <w:rFonts w:ascii="Times New Roman" w:eastAsia="Times New Roman" w:hAnsi="Times New Roman" w:cs="Times New Roman"/>
      <w:sz w:val="22"/>
    </w:rPr>
  </w:style>
  <w:style w:type="paragraph" w:styleId="Heading1">
    <w:name w:val="heading 1"/>
    <w:next w:val="Normal"/>
    <w:link w:val="Heading1Char"/>
    <w:uiPriority w:val="9"/>
    <w:qFormat/>
    <w:rsid w:val="000A0F8D"/>
    <w:pPr>
      <w:keepNext/>
      <w:keepLines/>
      <w:numPr>
        <w:numId w:val="4"/>
      </w:numPr>
      <w:spacing w:before="480" w:after="80"/>
      <w:outlineLvl w:val="0"/>
    </w:pPr>
    <w:rPr>
      <w:rFonts w:ascii="Times New Roman" w:eastAsia="Times New Roman" w:hAnsi="Times New Roman" w:cs="Times New Roman"/>
      <w:b/>
      <w:sz w:val="40"/>
      <w:szCs w:val="48"/>
    </w:rPr>
  </w:style>
  <w:style w:type="paragraph" w:styleId="Heading2">
    <w:name w:val="heading 2"/>
    <w:basedOn w:val="Normal"/>
    <w:next w:val="Normal"/>
    <w:link w:val="Heading2Char"/>
    <w:uiPriority w:val="9"/>
    <w:unhideWhenUsed/>
    <w:qFormat/>
    <w:rsid w:val="00E472E3"/>
    <w:pPr>
      <w:keepNext/>
      <w:keepLines/>
      <w:numPr>
        <w:ilvl w:val="1"/>
        <w:numId w:val="4"/>
      </w:numPr>
      <w:spacing w:before="160" w:after="80"/>
      <w:outlineLvl w:val="1"/>
    </w:pPr>
    <w:rPr>
      <w:b/>
      <w:sz w:val="28"/>
      <w:szCs w:val="40"/>
    </w:rPr>
  </w:style>
  <w:style w:type="paragraph" w:styleId="Heading3">
    <w:name w:val="heading 3"/>
    <w:basedOn w:val="Normal"/>
    <w:next w:val="Normal"/>
    <w:link w:val="Heading3Char"/>
    <w:uiPriority w:val="9"/>
    <w:unhideWhenUsed/>
    <w:qFormat/>
    <w:rsid w:val="00E472E3"/>
    <w:pPr>
      <w:keepNext/>
      <w:keepLines/>
      <w:numPr>
        <w:ilvl w:val="2"/>
        <w:numId w:val="4"/>
      </w:numPr>
      <w:spacing w:before="160" w:after="80"/>
      <w:outlineLvl w:val="2"/>
    </w:pPr>
    <w:rPr>
      <w:b/>
      <w:szCs w:val="32"/>
    </w:rPr>
  </w:style>
  <w:style w:type="paragraph" w:styleId="Heading4">
    <w:name w:val="heading 4"/>
    <w:basedOn w:val="Normal"/>
    <w:next w:val="Normal"/>
    <w:link w:val="Heading4Char"/>
    <w:uiPriority w:val="9"/>
    <w:unhideWhenUsed/>
    <w:qFormat/>
    <w:rsid w:val="000A0F8D"/>
    <w:pPr>
      <w:keepNext/>
      <w:keepLines/>
      <w:numPr>
        <w:ilvl w:val="3"/>
        <w:numId w:val="4"/>
      </w:numPr>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unhideWhenUsed/>
    <w:qFormat/>
    <w:rsid w:val="000A0F8D"/>
    <w:pPr>
      <w:keepNext/>
      <w:keepLines/>
      <w:numPr>
        <w:ilvl w:val="4"/>
        <w:numId w:val="4"/>
      </w:numPr>
      <w:spacing w:before="80" w:after="40"/>
      <w:outlineLvl w:val="4"/>
    </w:pPr>
    <w:rPr>
      <w:rFonts w:cstheme="majorBidi"/>
      <w:color w:val="2F5496" w:themeColor="accent1" w:themeShade="BF"/>
      <w:szCs w:val="24"/>
    </w:rPr>
  </w:style>
  <w:style w:type="paragraph" w:styleId="Heading6">
    <w:name w:val="heading 6"/>
    <w:basedOn w:val="Normal"/>
    <w:next w:val="Normal"/>
    <w:link w:val="Heading6Char"/>
    <w:uiPriority w:val="9"/>
    <w:unhideWhenUsed/>
    <w:qFormat/>
    <w:rsid w:val="000A0F8D"/>
    <w:pPr>
      <w:keepNext/>
      <w:keepLines/>
      <w:numPr>
        <w:ilvl w:val="5"/>
        <w:numId w:val="4"/>
      </w:numPr>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0A0F8D"/>
    <w:pPr>
      <w:keepNext/>
      <w:keepLines/>
      <w:numPr>
        <w:ilvl w:val="6"/>
        <w:numId w:val="4"/>
      </w:numPr>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A0F8D"/>
    <w:pPr>
      <w:keepNext/>
      <w:keepLines/>
      <w:numPr>
        <w:ilvl w:val="7"/>
        <w:numId w:val="4"/>
      </w:numPr>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A0F8D"/>
    <w:pPr>
      <w:keepNext/>
      <w:keepLines/>
      <w:numPr>
        <w:ilvl w:val="8"/>
        <w:numId w:val="4"/>
      </w:numPr>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8D"/>
    <w:rPr>
      <w:rFonts w:ascii="Times New Roman" w:eastAsia="Times New Roman" w:hAnsi="Times New Roman" w:cs="Times New Roman"/>
      <w:b/>
      <w:sz w:val="40"/>
      <w:szCs w:val="48"/>
    </w:rPr>
  </w:style>
  <w:style w:type="character" w:customStyle="1" w:styleId="Heading2Char">
    <w:name w:val="Heading 2 Char"/>
    <w:basedOn w:val="DefaultParagraphFont"/>
    <w:link w:val="Heading2"/>
    <w:uiPriority w:val="9"/>
    <w:rsid w:val="00E472E3"/>
    <w:rPr>
      <w:rFonts w:ascii="Times New Roman" w:eastAsia="Times New Roman" w:hAnsi="Times New Roman" w:cs="Times New Roman"/>
      <w:b/>
      <w:sz w:val="28"/>
      <w:szCs w:val="40"/>
    </w:rPr>
  </w:style>
  <w:style w:type="character" w:customStyle="1" w:styleId="Heading3Char">
    <w:name w:val="Heading 3 Char"/>
    <w:basedOn w:val="DefaultParagraphFont"/>
    <w:link w:val="Heading3"/>
    <w:uiPriority w:val="9"/>
    <w:rsid w:val="00E472E3"/>
    <w:rPr>
      <w:rFonts w:ascii="Times New Roman" w:eastAsia="Times New Roman" w:hAnsi="Times New Roman" w:cs="Times New Roman"/>
      <w:b/>
      <w:sz w:val="24"/>
      <w:szCs w:val="32"/>
    </w:rPr>
  </w:style>
  <w:style w:type="character" w:customStyle="1" w:styleId="Heading4Char">
    <w:name w:val="Heading 4 Char"/>
    <w:basedOn w:val="DefaultParagraphFont"/>
    <w:link w:val="Heading4"/>
    <w:uiPriority w:val="9"/>
    <w:rsid w:val="000A0F8D"/>
    <w:rPr>
      <w:rFonts w:cstheme="majorBidi"/>
      <w:color w:val="2F5496" w:themeColor="accent1" w:themeShade="BF"/>
      <w:sz w:val="28"/>
      <w:szCs w:val="28"/>
    </w:rPr>
  </w:style>
  <w:style w:type="character" w:customStyle="1" w:styleId="Heading5Char">
    <w:name w:val="Heading 5 Char"/>
    <w:basedOn w:val="DefaultParagraphFont"/>
    <w:link w:val="Heading5"/>
    <w:uiPriority w:val="9"/>
    <w:rsid w:val="000A0F8D"/>
    <w:rPr>
      <w:rFonts w:cstheme="majorBidi"/>
      <w:color w:val="2F5496" w:themeColor="accent1" w:themeShade="BF"/>
      <w:sz w:val="24"/>
      <w:szCs w:val="24"/>
    </w:rPr>
  </w:style>
  <w:style w:type="character" w:customStyle="1" w:styleId="Heading6Char">
    <w:name w:val="Heading 6 Char"/>
    <w:basedOn w:val="DefaultParagraphFont"/>
    <w:link w:val="Heading6"/>
    <w:uiPriority w:val="9"/>
    <w:rsid w:val="000A0F8D"/>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0A0F8D"/>
    <w:rPr>
      <w:rFonts w:cstheme="majorBidi"/>
      <w:b/>
      <w:bCs/>
      <w:color w:val="595959" w:themeColor="text1" w:themeTint="A6"/>
    </w:rPr>
  </w:style>
  <w:style w:type="character" w:customStyle="1" w:styleId="Heading8Char">
    <w:name w:val="Heading 8 Char"/>
    <w:basedOn w:val="DefaultParagraphFont"/>
    <w:link w:val="Heading8"/>
    <w:uiPriority w:val="9"/>
    <w:semiHidden/>
    <w:rsid w:val="000A0F8D"/>
    <w:rPr>
      <w:rFonts w:cstheme="majorBidi"/>
      <w:color w:val="595959" w:themeColor="text1" w:themeTint="A6"/>
    </w:rPr>
  </w:style>
  <w:style w:type="character" w:customStyle="1" w:styleId="Heading9Char">
    <w:name w:val="Heading 9 Char"/>
    <w:basedOn w:val="DefaultParagraphFont"/>
    <w:link w:val="Heading9"/>
    <w:uiPriority w:val="9"/>
    <w:semiHidden/>
    <w:rsid w:val="000A0F8D"/>
    <w:rPr>
      <w:rFonts w:eastAsiaTheme="majorEastAsia" w:cstheme="majorBidi"/>
      <w:color w:val="595959" w:themeColor="text1" w:themeTint="A6"/>
    </w:rPr>
  </w:style>
  <w:style w:type="paragraph" w:styleId="Title">
    <w:name w:val="Title"/>
    <w:basedOn w:val="Normal"/>
    <w:next w:val="Normal"/>
    <w:link w:val="TitleChar"/>
    <w:uiPriority w:val="10"/>
    <w:qFormat/>
    <w:rsid w:val="000A0F8D"/>
    <w:pPr>
      <w:spacing w:after="80"/>
      <w:contextualSpacing/>
      <w:jc w:val="center"/>
    </w:pPr>
    <w:rPr>
      <w:b/>
      <w:bCs/>
      <w:spacing w:val="-10"/>
      <w:kern w:val="28"/>
      <w:sz w:val="56"/>
      <w:szCs w:val="56"/>
    </w:rPr>
  </w:style>
  <w:style w:type="character" w:customStyle="1" w:styleId="TitleChar">
    <w:name w:val="Title Char"/>
    <w:basedOn w:val="DefaultParagraphFont"/>
    <w:link w:val="Title"/>
    <w:uiPriority w:val="10"/>
    <w:rsid w:val="000A0F8D"/>
    <w:rPr>
      <w:rFonts w:ascii="Times New Roman" w:eastAsia="Times New Roman" w:hAnsi="Times New Roman" w:cs="Times New Roman"/>
      <w:b/>
      <w:bCs/>
      <w:spacing w:val="-10"/>
      <w:kern w:val="28"/>
      <w:sz w:val="56"/>
      <w:szCs w:val="56"/>
    </w:rPr>
  </w:style>
  <w:style w:type="paragraph" w:styleId="Subtitle">
    <w:name w:val="Subtitle"/>
    <w:basedOn w:val="Normal"/>
    <w:next w:val="Normal"/>
    <w:link w:val="SubtitleChar"/>
    <w:uiPriority w:val="11"/>
    <w:qFormat/>
    <w:rsid w:val="000A0F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F8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A0F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0F8D"/>
    <w:rPr>
      <w:i/>
      <w:iCs/>
      <w:color w:val="404040" w:themeColor="text1" w:themeTint="BF"/>
    </w:rPr>
  </w:style>
  <w:style w:type="paragraph" w:styleId="ListParagraph">
    <w:name w:val="List Paragraph"/>
    <w:basedOn w:val="Normal"/>
    <w:uiPriority w:val="34"/>
    <w:qFormat/>
    <w:rsid w:val="000A0F8D"/>
    <w:pPr>
      <w:ind w:left="720"/>
      <w:contextualSpacing/>
    </w:pPr>
  </w:style>
  <w:style w:type="character" w:styleId="IntenseEmphasis">
    <w:name w:val="Intense Emphasis"/>
    <w:basedOn w:val="DefaultParagraphFont"/>
    <w:uiPriority w:val="21"/>
    <w:qFormat/>
    <w:rsid w:val="000A0F8D"/>
    <w:rPr>
      <w:i/>
      <w:iCs/>
      <w:color w:val="2F5496" w:themeColor="accent1" w:themeShade="BF"/>
    </w:rPr>
  </w:style>
  <w:style w:type="paragraph" w:styleId="IntenseQuote">
    <w:name w:val="Intense Quote"/>
    <w:basedOn w:val="Normal"/>
    <w:next w:val="Normal"/>
    <w:link w:val="IntenseQuoteChar"/>
    <w:uiPriority w:val="30"/>
    <w:qFormat/>
    <w:rsid w:val="000A0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0F8D"/>
    <w:rPr>
      <w:i/>
      <w:iCs/>
      <w:color w:val="2F5496" w:themeColor="accent1" w:themeShade="BF"/>
    </w:rPr>
  </w:style>
  <w:style w:type="character" w:styleId="IntenseReference">
    <w:name w:val="Intense Reference"/>
    <w:basedOn w:val="DefaultParagraphFont"/>
    <w:uiPriority w:val="32"/>
    <w:qFormat/>
    <w:rsid w:val="000A0F8D"/>
    <w:rPr>
      <w:b/>
      <w:bCs/>
      <w:smallCaps/>
      <w:color w:val="2F5496" w:themeColor="accent1" w:themeShade="BF"/>
      <w:spacing w:val="5"/>
    </w:rPr>
  </w:style>
  <w:style w:type="character" w:styleId="PlaceholderText">
    <w:name w:val="Placeholder Text"/>
    <w:basedOn w:val="DefaultParagraphFont"/>
    <w:uiPriority w:val="99"/>
    <w:semiHidden/>
    <w:rsid w:val="000A0F8D"/>
    <w:rPr>
      <w:color w:val="666666"/>
    </w:rPr>
  </w:style>
  <w:style w:type="paragraph" w:styleId="TOCHeading">
    <w:name w:val="TOC Heading"/>
    <w:basedOn w:val="Heading1"/>
    <w:next w:val="Normal"/>
    <w:uiPriority w:val="39"/>
    <w:unhideWhenUsed/>
    <w:qFormat/>
    <w:rsid w:val="00E472E3"/>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E472E3"/>
  </w:style>
  <w:style w:type="character" w:styleId="Hyperlink">
    <w:name w:val="Hyperlink"/>
    <w:basedOn w:val="DefaultParagraphFont"/>
    <w:uiPriority w:val="99"/>
    <w:unhideWhenUsed/>
    <w:rsid w:val="00E472E3"/>
    <w:rPr>
      <w:color w:val="0563C1" w:themeColor="hyperlink"/>
      <w:u w:val="single"/>
    </w:rPr>
  </w:style>
  <w:style w:type="paragraph" w:styleId="TOC2">
    <w:name w:val="toc 2"/>
    <w:basedOn w:val="Normal"/>
    <w:next w:val="Normal"/>
    <w:autoRedefine/>
    <w:uiPriority w:val="39"/>
    <w:unhideWhenUsed/>
    <w:rsid w:val="00E472E3"/>
    <w:pPr>
      <w:ind w:leftChars="200" w:left="420"/>
    </w:pPr>
  </w:style>
  <w:style w:type="paragraph" w:styleId="TOC3">
    <w:name w:val="toc 3"/>
    <w:basedOn w:val="Normal"/>
    <w:next w:val="Normal"/>
    <w:autoRedefine/>
    <w:uiPriority w:val="39"/>
    <w:unhideWhenUsed/>
    <w:rsid w:val="00E472E3"/>
    <w:pPr>
      <w:ind w:leftChars="400" w:left="840"/>
    </w:pPr>
  </w:style>
  <w:style w:type="paragraph" w:styleId="Header">
    <w:name w:val="header"/>
    <w:basedOn w:val="Normal"/>
    <w:link w:val="HeaderChar"/>
    <w:uiPriority w:val="99"/>
    <w:unhideWhenUsed/>
    <w:rsid w:val="00B83A3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3A35"/>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B83A3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3A35"/>
    <w:rPr>
      <w:rFonts w:ascii="Times New Roman" w:eastAsia="Times New Roman" w:hAnsi="Times New Roman" w:cs="Times New Roman"/>
      <w:sz w:val="18"/>
      <w:szCs w:val="18"/>
    </w:rPr>
  </w:style>
  <w:style w:type="paragraph" w:styleId="Bibliography">
    <w:name w:val="Bibliography"/>
    <w:basedOn w:val="Normal"/>
    <w:next w:val="Normal"/>
    <w:uiPriority w:val="37"/>
    <w:unhideWhenUsed/>
    <w:rsid w:val="00EB72C0"/>
  </w:style>
  <w:style w:type="table" w:styleId="TableGrid">
    <w:name w:val="Table Grid"/>
    <w:basedOn w:val="TableNormal"/>
    <w:uiPriority w:val="39"/>
    <w:rsid w:val="000C7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023F6"/>
    <w:pPr>
      <w:autoSpaceDE w:val="0"/>
      <w:autoSpaceDN w:val="0"/>
      <w:jc w:val="left"/>
    </w:pPr>
    <w:rPr>
      <w:rFonts w:ascii="Arial Black" w:eastAsia="Arial Black" w:hAnsi="Arial Black" w:cs="Arial Black"/>
      <w:kern w:val="0"/>
      <w:lang w:eastAsia="en-US"/>
    </w:rPr>
  </w:style>
  <w:style w:type="character" w:styleId="UnresolvedMention">
    <w:name w:val="Unresolved Mention"/>
    <w:basedOn w:val="DefaultParagraphFont"/>
    <w:uiPriority w:val="99"/>
    <w:semiHidden/>
    <w:unhideWhenUsed/>
    <w:rsid w:val="00081D35"/>
    <w:rPr>
      <w:color w:val="605E5C"/>
      <w:shd w:val="clear" w:color="auto" w:fill="E1DFDD"/>
    </w:rPr>
  </w:style>
  <w:style w:type="paragraph" w:styleId="Caption">
    <w:name w:val="caption"/>
    <w:basedOn w:val="Normal"/>
    <w:next w:val="Normal"/>
    <w:uiPriority w:val="35"/>
    <w:unhideWhenUsed/>
    <w:qFormat/>
    <w:rsid w:val="001530C7"/>
    <w:rPr>
      <w:rFonts w:asciiTheme="majorHAnsi" w:eastAsia="SimHei" w:hAnsiTheme="majorHAnsi" w:cstheme="majorBidi"/>
      <w:sz w:val="20"/>
      <w:szCs w:val="20"/>
    </w:rPr>
  </w:style>
  <w:style w:type="paragraph" w:styleId="Revision">
    <w:name w:val="Revision"/>
    <w:hidden/>
    <w:uiPriority w:val="99"/>
    <w:semiHidden/>
    <w:rsid w:val="00355A67"/>
    <w:rPr>
      <w:rFonts w:ascii="Times New Roman" w:eastAsia="Times New Roman" w:hAnsi="Times New Roman" w:cs="Times New Roman"/>
      <w:sz w:val="22"/>
    </w:rPr>
  </w:style>
  <w:style w:type="character" w:styleId="CommentReference">
    <w:name w:val="annotation reference"/>
    <w:basedOn w:val="DefaultParagraphFont"/>
    <w:uiPriority w:val="99"/>
    <w:semiHidden/>
    <w:unhideWhenUsed/>
    <w:rsid w:val="00355A67"/>
    <w:rPr>
      <w:sz w:val="16"/>
      <w:szCs w:val="16"/>
    </w:rPr>
  </w:style>
  <w:style w:type="paragraph" w:styleId="CommentText">
    <w:name w:val="annotation text"/>
    <w:basedOn w:val="Normal"/>
    <w:link w:val="CommentTextChar"/>
    <w:uiPriority w:val="99"/>
    <w:semiHidden/>
    <w:unhideWhenUsed/>
    <w:rsid w:val="00355A67"/>
    <w:rPr>
      <w:sz w:val="20"/>
      <w:szCs w:val="20"/>
    </w:rPr>
  </w:style>
  <w:style w:type="character" w:customStyle="1" w:styleId="CommentTextChar">
    <w:name w:val="Comment Text Char"/>
    <w:basedOn w:val="DefaultParagraphFont"/>
    <w:link w:val="CommentText"/>
    <w:uiPriority w:val="99"/>
    <w:semiHidden/>
    <w:rsid w:val="00355A6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5A67"/>
    <w:rPr>
      <w:b/>
      <w:bCs/>
    </w:rPr>
  </w:style>
  <w:style w:type="character" w:customStyle="1" w:styleId="CommentSubjectChar">
    <w:name w:val="Comment Subject Char"/>
    <w:basedOn w:val="CommentTextChar"/>
    <w:link w:val="CommentSubject"/>
    <w:uiPriority w:val="99"/>
    <w:semiHidden/>
    <w:rsid w:val="00355A6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2003">
      <w:bodyDiv w:val="1"/>
      <w:marLeft w:val="0"/>
      <w:marRight w:val="0"/>
      <w:marTop w:val="0"/>
      <w:marBottom w:val="0"/>
      <w:divBdr>
        <w:top w:val="none" w:sz="0" w:space="0" w:color="auto"/>
        <w:left w:val="none" w:sz="0" w:space="0" w:color="auto"/>
        <w:bottom w:val="none" w:sz="0" w:space="0" w:color="auto"/>
        <w:right w:val="none" w:sz="0" w:space="0" w:color="auto"/>
      </w:divBdr>
    </w:div>
    <w:div w:id="25760239">
      <w:bodyDiv w:val="1"/>
      <w:marLeft w:val="0"/>
      <w:marRight w:val="0"/>
      <w:marTop w:val="0"/>
      <w:marBottom w:val="0"/>
      <w:divBdr>
        <w:top w:val="none" w:sz="0" w:space="0" w:color="auto"/>
        <w:left w:val="none" w:sz="0" w:space="0" w:color="auto"/>
        <w:bottom w:val="none" w:sz="0" w:space="0" w:color="auto"/>
        <w:right w:val="none" w:sz="0" w:space="0" w:color="auto"/>
      </w:divBdr>
    </w:div>
    <w:div w:id="65761953">
      <w:bodyDiv w:val="1"/>
      <w:marLeft w:val="0"/>
      <w:marRight w:val="0"/>
      <w:marTop w:val="0"/>
      <w:marBottom w:val="0"/>
      <w:divBdr>
        <w:top w:val="none" w:sz="0" w:space="0" w:color="auto"/>
        <w:left w:val="none" w:sz="0" w:space="0" w:color="auto"/>
        <w:bottom w:val="none" w:sz="0" w:space="0" w:color="auto"/>
        <w:right w:val="none" w:sz="0" w:space="0" w:color="auto"/>
      </w:divBdr>
    </w:div>
    <w:div w:id="137234560">
      <w:bodyDiv w:val="1"/>
      <w:marLeft w:val="0"/>
      <w:marRight w:val="0"/>
      <w:marTop w:val="0"/>
      <w:marBottom w:val="0"/>
      <w:divBdr>
        <w:top w:val="none" w:sz="0" w:space="0" w:color="auto"/>
        <w:left w:val="none" w:sz="0" w:space="0" w:color="auto"/>
        <w:bottom w:val="none" w:sz="0" w:space="0" w:color="auto"/>
        <w:right w:val="none" w:sz="0" w:space="0" w:color="auto"/>
      </w:divBdr>
    </w:div>
    <w:div w:id="187065980">
      <w:bodyDiv w:val="1"/>
      <w:marLeft w:val="0"/>
      <w:marRight w:val="0"/>
      <w:marTop w:val="0"/>
      <w:marBottom w:val="0"/>
      <w:divBdr>
        <w:top w:val="none" w:sz="0" w:space="0" w:color="auto"/>
        <w:left w:val="none" w:sz="0" w:space="0" w:color="auto"/>
        <w:bottom w:val="none" w:sz="0" w:space="0" w:color="auto"/>
        <w:right w:val="none" w:sz="0" w:space="0" w:color="auto"/>
      </w:divBdr>
    </w:div>
    <w:div w:id="387537964">
      <w:bodyDiv w:val="1"/>
      <w:marLeft w:val="0"/>
      <w:marRight w:val="0"/>
      <w:marTop w:val="0"/>
      <w:marBottom w:val="0"/>
      <w:divBdr>
        <w:top w:val="none" w:sz="0" w:space="0" w:color="auto"/>
        <w:left w:val="none" w:sz="0" w:space="0" w:color="auto"/>
        <w:bottom w:val="none" w:sz="0" w:space="0" w:color="auto"/>
        <w:right w:val="none" w:sz="0" w:space="0" w:color="auto"/>
      </w:divBdr>
    </w:div>
    <w:div w:id="463888038">
      <w:bodyDiv w:val="1"/>
      <w:marLeft w:val="0"/>
      <w:marRight w:val="0"/>
      <w:marTop w:val="0"/>
      <w:marBottom w:val="0"/>
      <w:divBdr>
        <w:top w:val="none" w:sz="0" w:space="0" w:color="auto"/>
        <w:left w:val="none" w:sz="0" w:space="0" w:color="auto"/>
        <w:bottom w:val="none" w:sz="0" w:space="0" w:color="auto"/>
        <w:right w:val="none" w:sz="0" w:space="0" w:color="auto"/>
      </w:divBdr>
    </w:div>
    <w:div w:id="501044439">
      <w:bodyDiv w:val="1"/>
      <w:marLeft w:val="0"/>
      <w:marRight w:val="0"/>
      <w:marTop w:val="0"/>
      <w:marBottom w:val="0"/>
      <w:divBdr>
        <w:top w:val="none" w:sz="0" w:space="0" w:color="auto"/>
        <w:left w:val="none" w:sz="0" w:space="0" w:color="auto"/>
        <w:bottom w:val="none" w:sz="0" w:space="0" w:color="auto"/>
        <w:right w:val="none" w:sz="0" w:space="0" w:color="auto"/>
      </w:divBdr>
    </w:div>
    <w:div w:id="524177438">
      <w:bodyDiv w:val="1"/>
      <w:marLeft w:val="0"/>
      <w:marRight w:val="0"/>
      <w:marTop w:val="0"/>
      <w:marBottom w:val="0"/>
      <w:divBdr>
        <w:top w:val="none" w:sz="0" w:space="0" w:color="auto"/>
        <w:left w:val="none" w:sz="0" w:space="0" w:color="auto"/>
        <w:bottom w:val="none" w:sz="0" w:space="0" w:color="auto"/>
        <w:right w:val="none" w:sz="0" w:space="0" w:color="auto"/>
      </w:divBdr>
    </w:div>
    <w:div w:id="599989518">
      <w:bodyDiv w:val="1"/>
      <w:marLeft w:val="0"/>
      <w:marRight w:val="0"/>
      <w:marTop w:val="0"/>
      <w:marBottom w:val="0"/>
      <w:divBdr>
        <w:top w:val="none" w:sz="0" w:space="0" w:color="auto"/>
        <w:left w:val="none" w:sz="0" w:space="0" w:color="auto"/>
        <w:bottom w:val="none" w:sz="0" w:space="0" w:color="auto"/>
        <w:right w:val="none" w:sz="0" w:space="0" w:color="auto"/>
      </w:divBdr>
    </w:div>
    <w:div w:id="655572563">
      <w:bodyDiv w:val="1"/>
      <w:marLeft w:val="0"/>
      <w:marRight w:val="0"/>
      <w:marTop w:val="0"/>
      <w:marBottom w:val="0"/>
      <w:divBdr>
        <w:top w:val="none" w:sz="0" w:space="0" w:color="auto"/>
        <w:left w:val="none" w:sz="0" w:space="0" w:color="auto"/>
        <w:bottom w:val="none" w:sz="0" w:space="0" w:color="auto"/>
        <w:right w:val="none" w:sz="0" w:space="0" w:color="auto"/>
      </w:divBdr>
    </w:div>
    <w:div w:id="699627791">
      <w:bodyDiv w:val="1"/>
      <w:marLeft w:val="0"/>
      <w:marRight w:val="0"/>
      <w:marTop w:val="0"/>
      <w:marBottom w:val="0"/>
      <w:divBdr>
        <w:top w:val="none" w:sz="0" w:space="0" w:color="auto"/>
        <w:left w:val="none" w:sz="0" w:space="0" w:color="auto"/>
        <w:bottom w:val="none" w:sz="0" w:space="0" w:color="auto"/>
        <w:right w:val="none" w:sz="0" w:space="0" w:color="auto"/>
      </w:divBdr>
    </w:div>
    <w:div w:id="701319940">
      <w:bodyDiv w:val="1"/>
      <w:marLeft w:val="0"/>
      <w:marRight w:val="0"/>
      <w:marTop w:val="0"/>
      <w:marBottom w:val="0"/>
      <w:divBdr>
        <w:top w:val="none" w:sz="0" w:space="0" w:color="auto"/>
        <w:left w:val="none" w:sz="0" w:space="0" w:color="auto"/>
        <w:bottom w:val="none" w:sz="0" w:space="0" w:color="auto"/>
        <w:right w:val="none" w:sz="0" w:space="0" w:color="auto"/>
      </w:divBdr>
    </w:div>
    <w:div w:id="710149284">
      <w:bodyDiv w:val="1"/>
      <w:marLeft w:val="0"/>
      <w:marRight w:val="0"/>
      <w:marTop w:val="0"/>
      <w:marBottom w:val="0"/>
      <w:divBdr>
        <w:top w:val="none" w:sz="0" w:space="0" w:color="auto"/>
        <w:left w:val="none" w:sz="0" w:space="0" w:color="auto"/>
        <w:bottom w:val="none" w:sz="0" w:space="0" w:color="auto"/>
        <w:right w:val="none" w:sz="0" w:space="0" w:color="auto"/>
      </w:divBdr>
    </w:div>
    <w:div w:id="728069408">
      <w:bodyDiv w:val="1"/>
      <w:marLeft w:val="0"/>
      <w:marRight w:val="0"/>
      <w:marTop w:val="0"/>
      <w:marBottom w:val="0"/>
      <w:divBdr>
        <w:top w:val="none" w:sz="0" w:space="0" w:color="auto"/>
        <w:left w:val="none" w:sz="0" w:space="0" w:color="auto"/>
        <w:bottom w:val="none" w:sz="0" w:space="0" w:color="auto"/>
        <w:right w:val="none" w:sz="0" w:space="0" w:color="auto"/>
      </w:divBdr>
    </w:div>
    <w:div w:id="796992997">
      <w:bodyDiv w:val="1"/>
      <w:marLeft w:val="0"/>
      <w:marRight w:val="0"/>
      <w:marTop w:val="0"/>
      <w:marBottom w:val="0"/>
      <w:divBdr>
        <w:top w:val="none" w:sz="0" w:space="0" w:color="auto"/>
        <w:left w:val="none" w:sz="0" w:space="0" w:color="auto"/>
        <w:bottom w:val="none" w:sz="0" w:space="0" w:color="auto"/>
        <w:right w:val="none" w:sz="0" w:space="0" w:color="auto"/>
      </w:divBdr>
    </w:div>
    <w:div w:id="862283309">
      <w:bodyDiv w:val="1"/>
      <w:marLeft w:val="0"/>
      <w:marRight w:val="0"/>
      <w:marTop w:val="0"/>
      <w:marBottom w:val="0"/>
      <w:divBdr>
        <w:top w:val="none" w:sz="0" w:space="0" w:color="auto"/>
        <w:left w:val="none" w:sz="0" w:space="0" w:color="auto"/>
        <w:bottom w:val="none" w:sz="0" w:space="0" w:color="auto"/>
        <w:right w:val="none" w:sz="0" w:space="0" w:color="auto"/>
      </w:divBdr>
    </w:div>
    <w:div w:id="911886532">
      <w:bodyDiv w:val="1"/>
      <w:marLeft w:val="0"/>
      <w:marRight w:val="0"/>
      <w:marTop w:val="0"/>
      <w:marBottom w:val="0"/>
      <w:divBdr>
        <w:top w:val="none" w:sz="0" w:space="0" w:color="auto"/>
        <w:left w:val="none" w:sz="0" w:space="0" w:color="auto"/>
        <w:bottom w:val="none" w:sz="0" w:space="0" w:color="auto"/>
        <w:right w:val="none" w:sz="0" w:space="0" w:color="auto"/>
      </w:divBdr>
      <w:divsChild>
        <w:div w:id="23097709">
          <w:marLeft w:val="0"/>
          <w:marRight w:val="0"/>
          <w:marTop w:val="0"/>
          <w:marBottom w:val="0"/>
          <w:divBdr>
            <w:top w:val="none" w:sz="0" w:space="0" w:color="auto"/>
            <w:left w:val="none" w:sz="0" w:space="0" w:color="auto"/>
            <w:bottom w:val="none" w:sz="0" w:space="0" w:color="auto"/>
            <w:right w:val="none" w:sz="0" w:space="0" w:color="auto"/>
          </w:divBdr>
          <w:divsChild>
            <w:div w:id="462163522">
              <w:marLeft w:val="0"/>
              <w:marRight w:val="0"/>
              <w:marTop w:val="0"/>
              <w:marBottom w:val="0"/>
              <w:divBdr>
                <w:top w:val="none" w:sz="0" w:space="0" w:color="auto"/>
                <w:left w:val="none" w:sz="0" w:space="0" w:color="auto"/>
                <w:bottom w:val="none" w:sz="0" w:space="0" w:color="auto"/>
                <w:right w:val="none" w:sz="0" w:space="0" w:color="auto"/>
              </w:divBdr>
            </w:div>
          </w:divsChild>
        </w:div>
        <w:div w:id="26218608">
          <w:marLeft w:val="0"/>
          <w:marRight w:val="0"/>
          <w:marTop w:val="0"/>
          <w:marBottom w:val="0"/>
          <w:divBdr>
            <w:top w:val="none" w:sz="0" w:space="0" w:color="auto"/>
            <w:left w:val="none" w:sz="0" w:space="0" w:color="auto"/>
            <w:bottom w:val="none" w:sz="0" w:space="0" w:color="auto"/>
            <w:right w:val="none" w:sz="0" w:space="0" w:color="auto"/>
          </w:divBdr>
          <w:divsChild>
            <w:div w:id="553782486">
              <w:marLeft w:val="0"/>
              <w:marRight w:val="0"/>
              <w:marTop w:val="0"/>
              <w:marBottom w:val="0"/>
              <w:divBdr>
                <w:top w:val="none" w:sz="0" w:space="0" w:color="auto"/>
                <w:left w:val="none" w:sz="0" w:space="0" w:color="auto"/>
                <w:bottom w:val="none" w:sz="0" w:space="0" w:color="auto"/>
                <w:right w:val="none" w:sz="0" w:space="0" w:color="auto"/>
              </w:divBdr>
            </w:div>
            <w:div w:id="1095444760">
              <w:marLeft w:val="0"/>
              <w:marRight w:val="0"/>
              <w:marTop w:val="0"/>
              <w:marBottom w:val="0"/>
              <w:divBdr>
                <w:top w:val="none" w:sz="0" w:space="0" w:color="auto"/>
                <w:left w:val="none" w:sz="0" w:space="0" w:color="auto"/>
                <w:bottom w:val="none" w:sz="0" w:space="0" w:color="auto"/>
                <w:right w:val="none" w:sz="0" w:space="0" w:color="auto"/>
              </w:divBdr>
            </w:div>
          </w:divsChild>
        </w:div>
        <w:div w:id="52318596">
          <w:marLeft w:val="0"/>
          <w:marRight w:val="0"/>
          <w:marTop w:val="0"/>
          <w:marBottom w:val="0"/>
          <w:divBdr>
            <w:top w:val="none" w:sz="0" w:space="0" w:color="auto"/>
            <w:left w:val="none" w:sz="0" w:space="0" w:color="auto"/>
            <w:bottom w:val="none" w:sz="0" w:space="0" w:color="auto"/>
            <w:right w:val="none" w:sz="0" w:space="0" w:color="auto"/>
          </w:divBdr>
          <w:divsChild>
            <w:div w:id="1313408474">
              <w:marLeft w:val="0"/>
              <w:marRight w:val="0"/>
              <w:marTop w:val="0"/>
              <w:marBottom w:val="0"/>
              <w:divBdr>
                <w:top w:val="none" w:sz="0" w:space="0" w:color="auto"/>
                <w:left w:val="none" w:sz="0" w:space="0" w:color="auto"/>
                <w:bottom w:val="none" w:sz="0" w:space="0" w:color="auto"/>
                <w:right w:val="none" w:sz="0" w:space="0" w:color="auto"/>
              </w:divBdr>
            </w:div>
          </w:divsChild>
        </w:div>
        <w:div w:id="73819612">
          <w:marLeft w:val="0"/>
          <w:marRight w:val="0"/>
          <w:marTop w:val="0"/>
          <w:marBottom w:val="0"/>
          <w:divBdr>
            <w:top w:val="none" w:sz="0" w:space="0" w:color="auto"/>
            <w:left w:val="none" w:sz="0" w:space="0" w:color="auto"/>
            <w:bottom w:val="none" w:sz="0" w:space="0" w:color="auto"/>
            <w:right w:val="none" w:sz="0" w:space="0" w:color="auto"/>
          </w:divBdr>
          <w:divsChild>
            <w:div w:id="1520897172">
              <w:marLeft w:val="0"/>
              <w:marRight w:val="0"/>
              <w:marTop w:val="0"/>
              <w:marBottom w:val="0"/>
              <w:divBdr>
                <w:top w:val="none" w:sz="0" w:space="0" w:color="auto"/>
                <w:left w:val="none" w:sz="0" w:space="0" w:color="auto"/>
                <w:bottom w:val="none" w:sz="0" w:space="0" w:color="auto"/>
                <w:right w:val="none" w:sz="0" w:space="0" w:color="auto"/>
              </w:divBdr>
            </w:div>
          </w:divsChild>
        </w:div>
        <w:div w:id="147671660">
          <w:marLeft w:val="0"/>
          <w:marRight w:val="0"/>
          <w:marTop w:val="0"/>
          <w:marBottom w:val="0"/>
          <w:divBdr>
            <w:top w:val="none" w:sz="0" w:space="0" w:color="auto"/>
            <w:left w:val="none" w:sz="0" w:space="0" w:color="auto"/>
            <w:bottom w:val="none" w:sz="0" w:space="0" w:color="auto"/>
            <w:right w:val="none" w:sz="0" w:space="0" w:color="auto"/>
          </w:divBdr>
          <w:divsChild>
            <w:div w:id="1082337840">
              <w:marLeft w:val="0"/>
              <w:marRight w:val="0"/>
              <w:marTop w:val="0"/>
              <w:marBottom w:val="0"/>
              <w:divBdr>
                <w:top w:val="none" w:sz="0" w:space="0" w:color="auto"/>
                <w:left w:val="none" w:sz="0" w:space="0" w:color="auto"/>
                <w:bottom w:val="none" w:sz="0" w:space="0" w:color="auto"/>
                <w:right w:val="none" w:sz="0" w:space="0" w:color="auto"/>
              </w:divBdr>
            </w:div>
          </w:divsChild>
        </w:div>
        <w:div w:id="153766575">
          <w:marLeft w:val="0"/>
          <w:marRight w:val="0"/>
          <w:marTop w:val="0"/>
          <w:marBottom w:val="0"/>
          <w:divBdr>
            <w:top w:val="none" w:sz="0" w:space="0" w:color="auto"/>
            <w:left w:val="none" w:sz="0" w:space="0" w:color="auto"/>
            <w:bottom w:val="none" w:sz="0" w:space="0" w:color="auto"/>
            <w:right w:val="none" w:sz="0" w:space="0" w:color="auto"/>
          </w:divBdr>
          <w:divsChild>
            <w:div w:id="1761901000">
              <w:marLeft w:val="0"/>
              <w:marRight w:val="0"/>
              <w:marTop w:val="0"/>
              <w:marBottom w:val="0"/>
              <w:divBdr>
                <w:top w:val="none" w:sz="0" w:space="0" w:color="auto"/>
                <w:left w:val="none" w:sz="0" w:space="0" w:color="auto"/>
                <w:bottom w:val="none" w:sz="0" w:space="0" w:color="auto"/>
                <w:right w:val="none" w:sz="0" w:space="0" w:color="auto"/>
              </w:divBdr>
            </w:div>
          </w:divsChild>
        </w:div>
        <w:div w:id="170536404">
          <w:marLeft w:val="0"/>
          <w:marRight w:val="0"/>
          <w:marTop w:val="0"/>
          <w:marBottom w:val="0"/>
          <w:divBdr>
            <w:top w:val="none" w:sz="0" w:space="0" w:color="auto"/>
            <w:left w:val="none" w:sz="0" w:space="0" w:color="auto"/>
            <w:bottom w:val="none" w:sz="0" w:space="0" w:color="auto"/>
            <w:right w:val="none" w:sz="0" w:space="0" w:color="auto"/>
          </w:divBdr>
          <w:divsChild>
            <w:div w:id="2122602055">
              <w:marLeft w:val="0"/>
              <w:marRight w:val="0"/>
              <w:marTop w:val="0"/>
              <w:marBottom w:val="0"/>
              <w:divBdr>
                <w:top w:val="none" w:sz="0" w:space="0" w:color="auto"/>
                <w:left w:val="none" w:sz="0" w:space="0" w:color="auto"/>
                <w:bottom w:val="none" w:sz="0" w:space="0" w:color="auto"/>
                <w:right w:val="none" w:sz="0" w:space="0" w:color="auto"/>
              </w:divBdr>
            </w:div>
          </w:divsChild>
        </w:div>
        <w:div w:id="263194021">
          <w:marLeft w:val="0"/>
          <w:marRight w:val="0"/>
          <w:marTop w:val="0"/>
          <w:marBottom w:val="0"/>
          <w:divBdr>
            <w:top w:val="none" w:sz="0" w:space="0" w:color="auto"/>
            <w:left w:val="none" w:sz="0" w:space="0" w:color="auto"/>
            <w:bottom w:val="none" w:sz="0" w:space="0" w:color="auto"/>
            <w:right w:val="none" w:sz="0" w:space="0" w:color="auto"/>
          </w:divBdr>
          <w:divsChild>
            <w:div w:id="275016789">
              <w:marLeft w:val="0"/>
              <w:marRight w:val="0"/>
              <w:marTop w:val="0"/>
              <w:marBottom w:val="0"/>
              <w:divBdr>
                <w:top w:val="none" w:sz="0" w:space="0" w:color="auto"/>
                <w:left w:val="none" w:sz="0" w:space="0" w:color="auto"/>
                <w:bottom w:val="none" w:sz="0" w:space="0" w:color="auto"/>
                <w:right w:val="none" w:sz="0" w:space="0" w:color="auto"/>
              </w:divBdr>
            </w:div>
            <w:div w:id="369501824">
              <w:marLeft w:val="0"/>
              <w:marRight w:val="0"/>
              <w:marTop w:val="0"/>
              <w:marBottom w:val="0"/>
              <w:divBdr>
                <w:top w:val="none" w:sz="0" w:space="0" w:color="auto"/>
                <w:left w:val="none" w:sz="0" w:space="0" w:color="auto"/>
                <w:bottom w:val="none" w:sz="0" w:space="0" w:color="auto"/>
                <w:right w:val="none" w:sz="0" w:space="0" w:color="auto"/>
              </w:divBdr>
            </w:div>
          </w:divsChild>
        </w:div>
        <w:div w:id="288165420">
          <w:marLeft w:val="0"/>
          <w:marRight w:val="0"/>
          <w:marTop w:val="0"/>
          <w:marBottom w:val="0"/>
          <w:divBdr>
            <w:top w:val="none" w:sz="0" w:space="0" w:color="auto"/>
            <w:left w:val="none" w:sz="0" w:space="0" w:color="auto"/>
            <w:bottom w:val="none" w:sz="0" w:space="0" w:color="auto"/>
            <w:right w:val="none" w:sz="0" w:space="0" w:color="auto"/>
          </w:divBdr>
          <w:divsChild>
            <w:div w:id="547568324">
              <w:marLeft w:val="0"/>
              <w:marRight w:val="0"/>
              <w:marTop w:val="0"/>
              <w:marBottom w:val="0"/>
              <w:divBdr>
                <w:top w:val="none" w:sz="0" w:space="0" w:color="auto"/>
                <w:left w:val="none" w:sz="0" w:space="0" w:color="auto"/>
                <w:bottom w:val="none" w:sz="0" w:space="0" w:color="auto"/>
                <w:right w:val="none" w:sz="0" w:space="0" w:color="auto"/>
              </w:divBdr>
            </w:div>
          </w:divsChild>
        </w:div>
        <w:div w:id="322634808">
          <w:marLeft w:val="0"/>
          <w:marRight w:val="0"/>
          <w:marTop w:val="0"/>
          <w:marBottom w:val="0"/>
          <w:divBdr>
            <w:top w:val="none" w:sz="0" w:space="0" w:color="auto"/>
            <w:left w:val="none" w:sz="0" w:space="0" w:color="auto"/>
            <w:bottom w:val="none" w:sz="0" w:space="0" w:color="auto"/>
            <w:right w:val="none" w:sz="0" w:space="0" w:color="auto"/>
          </w:divBdr>
          <w:divsChild>
            <w:div w:id="588194555">
              <w:marLeft w:val="0"/>
              <w:marRight w:val="0"/>
              <w:marTop w:val="0"/>
              <w:marBottom w:val="0"/>
              <w:divBdr>
                <w:top w:val="none" w:sz="0" w:space="0" w:color="auto"/>
                <w:left w:val="none" w:sz="0" w:space="0" w:color="auto"/>
                <w:bottom w:val="none" w:sz="0" w:space="0" w:color="auto"/>
                <w:right w:val="none" w:sz="0" w:space="0" w:color="auto"/>
              </w:divBdr>
            </w:div>
          </w:divsChild>
        </w:div>
        <w:div w:id="353652735">
          <w:marLeft w:val="0"/>
          <w:marRight w:val="0"/>
          <w:marTop w:val="0"/>
          <w:marBottom w:val="0"/>
          <w:divBdr>
            <w:top w:val="none" w:sz="0" w:space="0" w:color="auto"/>
            <w:left w:val="none" w:sz="0" w:space="0" w:color="auto"/>
            <w:bottom w:val="none" w:sz="0" w:space="0" w:color="auto"/>
            <w:right w:val="none" w:sz="0" w:space="0" w:color="auto"/>
          </w:divBdr>
          <w:divsChild>
            <w:div w:id="2131704626">
              <w:marLeft w:val="0"/>
              <w:marRight w:val="0"/>
              <w:marTop w:val="0"/>
              <w:marBottom w:val="0"/>
              <w:divBdr>
                <w:top w:val="none" w:sz="0" w:space="0" w:color="auto"/>
                <w:left w:val="none" w:sz="0" w:space="0" w:color="auto"/>
                <w:bottom w:val="none" w:sz="0" w:space="0" w:color="auto"/>
                <w:right w:val="none" w:sz="0" w:space="0" w:color="auto"/>
              </w:divBdr>
            </w:div>
          </w:divsChild>
        </w:div>
        <w:div w:id="373047048">
          <w:marLeft w:val="0"/>
          <w:marRight w:val="0"/>
          <w:marTop w:val="0"/>
          <w:marBottom w:val="0"/>
          <w:divBdr>
            <w:top w:val="none" w:sz="0" w:space="0" w:color="auto"/>
            <w:left w:val="none" w:sz="0" w:space="0" w:color="auto"/>
            <w:bottom w:val="none" w:sz="0" w:space="0" w:color="auto"/>
            <w:right w:val="none" w:sz="0" w:space="0" w:color="auto"/>
          </w:divBdr>
          <w:divsChild>
            <w:div w:id="65692619">
              <w:marLeft w:val="0"/>
              <w:marRight w:val="0"/>
              <w:marTop w:val="0"/>
              <w:marBottom w:val="0"/>
              <w:divBdr>
                <w:top w:val="none" w:sz="0" w:space="0" w:color="auto"/>
                <w:left w:val="none" w:sz="0" w:space="0" w:color="auto"/>
                <w:bottom w:val="none" w:sz="0" w:space="0" w:color="auto"/>
                <w:right w:val="none" w:sz="0" w:space="0" w:color="auto"/>
              </w:divBdr>
            </w:div>
          </w:divsChild>
        </w:div>
        <w:div w:id="445001654">
          <w:marLeft w:val="0"/>
          <w:marRight w:val="0"/>
          <w:marTop w:val="0"/>
          <w:marBottom w:val="0"/>
          <w:divBdr>
            <w:top w:val="none" w:sz="0" w:space="0" w:color="auto"/>
            <w:left w:val="none" w:sz="0" w:space="0" w:color="auto"/>
            <w:bottom w:val="none" w:sz="0" w:space="0" w:color="auto"/>
            <w:right w:val="none" w:sz="0" w:space="0" w:color="auto"/>
          </w:divBdr>
          <w:divsChild>
            <w:div w:id="1668902994">
              <w:marLeft w:val="0"/>
              <w:marRight w:val="0"/>
              <w:marTop w:val="0"/>
              <w:marBottom w:val="0"/>
              <w:divBdr>
                <w:top w:val="none" w:sz="0" w:space="0" w:color="auto"/>
                <w:left w:val="none" w:sz="0" w:space="0" w:color="auto"/>
                <w:bottom w:val="none" w:sz="0" w:space="0" w:color="auto"/>
                <w:right w:val="none" w:sz="0" w:space="0" w:color="auto"/>
              </w:divBdr>
            </w:div>
          </w:divsChild>
        </w:div>
        <w:div w:id="523833312">
          <w:marLeft w:val="0"/>
          <w:marRight w:val="0"/>
          <w:marTop w:val="0"/>
          <w:marBottom w:val="0"/>
          <w:divBdr>
            <w:top w:val="none" w:sz="0" w:space="0" w:color="auto"/>
            <w:left w:val="none" w:sz="0" w:space="0" w:color="auto"/>
            <w:bottom w:val="none" w:sz="0" w:space="0" w:color="auto"/>
            <w:right w:val="none" w:sz="0" w:space="0" w:color="auto"/>
          </w:divBdr>
          <w:divsChild>
            <w:div w:id="1406107277">
              <w:marLeft w:val="0"/>
              <w:marRight w:val="0"/>
              <w:marTop w:val="0"/>
              <w:marBottom w:val="0"/>
              <w:divBdr>
                <w:top w:val="none" w:sz="0" w:space="0" w:color="auto"/>
                <w:left w:val="none" w:sz="0" w:space="0" w:color="auto"/>
                <w:bottom w:val="none" w:sz="0" w:space="0" w:color="auto"/>
                <w:right w:val="none" w:sz="0" w:space="0" w:color="auto"/>
              </w:divBdr>
            </w:div>
          </w:divsChild>
        </w:div>
        <w:div w:id="571432970">
          <w:marLeft w:val="0"/>
          <w:marRight w:val="0"/>
          <w:marTop w:val="0"/>
          <w:marBottom w:val="0"/>
          <w:divBdr>
            <w:top w:val="none" w:sz="0" w:space="0" w:color="auto"/>
            <w:left w:val="none" w:sz="0" w:space="0" w:color="auto"/>
            <w:bottom w:val="none" w:sz="0" w:space="0" w:color="auto"/>
            <w:right w:val="none" w:sz="0" w:space="0" w:color="auto"/>
          </w:divBdr>
          <w:divsChild>
            <w:div w:id="1194805908">
              <w:marLeft w:val="0"/>
              <w:marRight w:val="0"/>
              <w:marTop w:val="0"/>
              <w:marBottom w:val="0"/>
              <w:divBdr>
                <w:top w:val="none" w:sz="0" w:space="0" w:color="auto"/>
                <w:left w:val="none" w:sz="0" w:space="0" w:color="auto"/>
                <w:bottom w:val="none" w:sz="0" w:space="0" w:color="auto"/>
                <w:right w:val="none" w:sz="0" w:space="0" w:color="auto"/>
              </w:divBdr>
            </w:div>
          </w:divsChild>
        </w:div>
        <w:div w:id="593629720">
          <w:marLeft w:val="0"/>
          <w:marRight w:val="0"/>
          <w:marTop w:val="0"/>
          <w:marBottom w:val="0"/>
          <w:divBdr>
            <w:top w:val="none" w:sz="0" w:space="0" w:color="auto"/>
            <w:left w:val="none" w:sz="0" w:space="0" w:color="auto"/>
            <w:bottom w:val="none" w:sz="0" w:space="0" w:color="auto"/>
            <w:right w:val="none" w:sz="0" w:space="0" w:color="auto"/>
          </w:divBdr>
          <w:divsChild>
            <w:div w:id="946429139">
              <w:marLeft w:val="0"/>
              <w:marRight w:val="0"/>
              <w:marTop w:val="0"/>
              <w:marBottom w:val="0"/>
              <w:divBdr>
                <w:top w:val="none" w:sz="0" w:space="0" w:color="auto"/>
                <w:left w:val="none" w:sz="0" w:space="0" w:color="auto"/>
                <w:bottom w:val="none" w:sz="0" w:space="0" w:color="auto"/>
                <w:right w:val="none" w:sz="0" w:space="0" w:color="auto"/>
              </w:divBdr>
            </w:div>
          </w:divsChild>
        </w:div>
        <w:div w:id="607809142">
          <w:marLeft w:val="0"/>
          <w:marRight w:val="0"/>
          <w:marTop w:val="0"/>
          <w:marBottom w:val="0"/>
          <w:divBdr>
            <w:top w:val="none" w:sz="0" w:space="0" w:color="auto"/>
            <w:left w:val="none" w:sz="0" w:space="0" w:color="auto"/>
            <w:bottom w:val="none" w:sz="0" w:space="0" w:color="auto"/>
            <w:right w:val="none" w:sz="0" w:space="0" w:color="auto"/>
          </w:divBdr>
          <w:divsChild>
            <w:div w:id="438991001">
              <w:marLeft w:val="0"/>
              <w:marRight w:val="0"/>
              <w:marTop w:val="0"/>
              <w:marBottom w:val="0"/>
              <w:divBdr>
                <w:top w:val="none" w:sz="0" w:space="0" w:color="auto"/>
                <w:left w:val="none" w:sz="0" w:space="0" w:color="auto"/>
                <w:bottom w:val="none" w:sz="0" w:space="0" w:color="auto"/>
                <w:right w:val="none" w:sz="0" w:space="0" w:color="auto"/>
              </w:divBdr>
            </w:div>
          </w:divsChild>
        </w:div>
        <w:div w:id="608582636">
          <w:marLeft w:val="0"/>
          <w:marRight w:val="0"/>
          <w:marTop w:val="0"/>
          <w:marBottom w:val="0"/>
          <w:divBdr>
            <w:top w:val="none" w:sz="0" w:space="0" w:color="auto"/>
            <w:left w:val="none" w:sz="0" w:space="0" w:color="auto"/>
            <w:bottom w:val="none" w:sz="0" w:space="0" w:color="auto"/>
            <w:right w:val="none" w:sz="0" w:space="0" w:color="auto"/>
          </w:divBdr>
          <w:divsChild>
            <w:div w:id="1129124606">
              <w:marLeft w:val="0"/>
              <w:marRight w:val="0"/>
              <w:marTop w:val="0"/>
              <w:marBottom w:val="0"/>
              <w:divBdr>
                <w:top w:val="none" w:sz="0" w:space="0" w:color="auto"/>
                <w:left w:val="none" w:sz="0" w:space="0" w:color="auto"/>
                <w:bottom w:val="none" w:sz="0" w:space="0" w:color="auto"/>
                <w:right w:val="none" w:sz="0" w:space="0" w:color="auto"/>
              </w:divBdr>
            </w:div>
          </w:divsChild>
        </w:div>
        <w:div w:id="647440517">
          <w:marLeft w:val="0"/>
          <w:marRight w:val="0"/>
          <w:marTop w:val="0"/>
          <w:marBottom w:val="0"/>
          <w:divBdr>
            <w:top w:val="none" w:sz="0" w:space="0" w:color="auto"/>
            <w:left w:val="none" w:sz="0" w:space="0" w:color="auto"/>
            <w:bottom w:val="none" w:sz="0" w:space="0" w:color="auto"/>
            <w:right w:val="none" w:sz="0" w:space="0" w:color="auto"/>
          </w:divBdr>
          <w:divsChild>
            <w:div w:id="1150168782">
              <w:marLeft w:val="0"/>
              <w:marRight w:val="0"/>
              <w:marTop w:val="0"/>
              <w:marBottom w:val="0"/>
              <w:divBdr>
                <w:top w:val="none" w:sz="0" w:space="0" w:color="auto"/>
                <w:left w:val="none" w:sz="0" w:space="0" w:color="auto"/>
                <w:bottom w:val="none" w:sz="0" w:space="0" w:color="auto"/>
                <w:right w:val="none" w:sz="0" w:space="0" w:color="auto"/>
              </w:divBdr>
            </w:div>
          </w:divsChild>
        </w:div>
        <w:div w:id="661004478">
          <w:marLeft w:val="0"/>
          <w:marRight w:val="0"/>
          <w:marTop w:val="0"/>
          <w:marBottom w:val="0"/>
          <w:divBdr>
            <w:top w:val="none" w:sz="0" w:space="0" w:color="auto"/>
            <w:left w:val="none" w:sz="0" w:space="0" w:color="auto"/>
            <w:bottom w:val="none" w:sz="0" w:space="0" w:color="auto"/>
            <w:right w:val="none" w:sz="0" w:space="0" w:color="auto"/>
          </w:divBdr>
          <w:divsChild>
            <w:div w:id="1919242367">
              <w:marLeft w:val="0"/>
              <w:marRight w:val="0"/>
              <w:marTop w:val="0"/>
              <w:marBottom w:val="0"/>
              <w:divBdr>
                <w:top w:val="none" w:sz="0" w:space="0" w:color="auto"/>
                <w:left w:val="none" w:sz="0" w:space="0" w:color="auto"/>
                <w:bottom w:val="none" w:sz="0" w:space="0" w:color="auto"/>
                <w:right w:val="none" w:sz="0" w:space="0" w:color="auto"/>
              </w:divBdr>
            </w:div>
          </w:divsChild>
        </w:div>
        <w:div w:id="685712369">
          <w:marLeft w:val="0"/>
          <w:marRight w:val="0"/>
          <w:marTop w:val="0"/>
          <w:marBottom w:val="0"/>
          <w:divBdr>
            <w:top w:val="none" w:sz="0" w:space="0" w:color="auto"/>
            <w:left w:val="none" w:sz="0" w:space="0" w:color="auto"/>
            <w:bottom w:val="none" w:sz="0" w:space="0" w:color="auto"/>
            <w:right w:val="none" w:sz="0" w:space="0" w:color="auto"/>
          </w:divBdr>
          <w:divsChild>
            <w:div w:id="2052529392">
              <w:marLeft w:val="0"/>
              <w:marRight w:val="0"/>
              <w:marTop w:val="0"/>
              <w:marBottom w:val="0"/>
              <w:divBdr>
                <w:top w:val="none" w:sz="0" w:space="0" w:color="auto"/>
                <w:left w:val="none" w:sz="0" w:space="0" w:color="auto"/>
                <w:bottom w:val="none" w:sz="0" w:space="0" w:color="auto"/>
                <w:right w:val="none" w:sz="0" w:space="0" w:color="auto"/>
              </w:divBdr>
            </w:div>
          </w:divsChild>
        </w:div>
        <w:div w:id="715591762">
          <w:marLeft w:val="0"/>
          <w:marRight w:val="0"/>
          <w:marTop w:val="0"/>
          <w:marBottom w:val="0"/>
          <w:divBdr>
            <w:top w:val="none" w:sz="0" w:space="0" w:color="auto"/>
            <w:left w:val="none" w:sz="0" w:space="0" w:color="auto"/>
            <w:bottom w:val="none" w:sz="0" w:space="0" w:color="auto"/>
            <w:right w:val="none" w:sz="0" w:space="0" w:color="auto"/>
          </w:divBdr>
          <w:divsChild>
            <w:div w:id="157115036">
              <w:marLeft w:val="0"/>
              <w:marRight w:val="0"/>
              <w:marTop w:val="0"/>
              <w:marBottom w:val="0"/>
              <w:divBdr>
                <w:top w:val="none" w:sz="0" w:space="0" w:color="auto"/>
                <w:left w:val="none" w:sz="0" w:space="0" w:color="auto"/>
                <w:bottom w:val="none" w:sz="0" w:space="0" w:color="auto"/>
                <w:right w:val="none" w:sz="0" w:space="0" w:color="auto"/>
              </w:divBdr>
            </w:div>
          </w:divsChild>
        </w:div>
        <w:div w:id="846556570">
          <w:marLeft w:val="0"/>
          <w:marRight w:val="0"/>
          <w:marTop w:val="0"/>
          <w:marBottom w:val="0"/>
          <w:divBdr>
            <w:top w:val="none" w:sz="0" w:space="0" w:color="auto"/>
            <w:left w:val="none" w:sz="0" w:space="0" w:color="auto"/>
            <w:bottom w:val="none" w:sz="0" w:space="0" w:color="auto"/>
            <w:right w:val="none" w:sz="0" w:space="0" w:color="auto"/>
          </w:divBdr>
          <w:divsChild>
            <w:div w:id="302587954">
              <w:marLeft w:val="0"/>
              <w:marRight w:val="0"/>
              <w:marTop w:val="0"/>
              <w:marBottom w:val="0"/>
              <w:divBdr>
                <w:top w:val="none" w:sz="0" w:space="0" w:color="auto"/>
                <w:left w:val="none" w:sz="0" w:space="0" w:color="auto"/>
                <w:bottom w:val="none" w:sz="0" w:space="0" w:color="auto"/>
                <w:right w:val="none" w:sz="0" w:space="0" w:color="auto"/>
              </w:divBdr>
            </w:div>
          </w:divsChild>
        </w:div>
        <w:div w:id="934289247">
          <w:marLeft w:val="0"/>
          <w:marRight w:val="0"/>
          <w:marTop w:val="0"/>
          <w:marBottom w:val="0"/>
          <w:divBdr>
            <w:top w:val="none" w:sz="0" w:space="0" w:color="auto"/>
            <w:left w:val="none" w:sz="0" w:space="0" w:color="auto"/>
            <w:bottom w:val="none" w:sz="0" w:space="0" w:color="auto"/>
            <w:right w:val="none" w:sz="0" w:space="0" w:color="auto"/>
          </w:divBdr>
          <w:divsChild>
            <w:div w:id="1891335735">
              <w:marLeft w:val="0"/>
              <w:marRight w:val="0"/>
              <w:marTop w:val="0"/>
              <w:marBottom w:val="0"/>
              <w:divBdr>
                <w:top w:val="none" w:sz="0" w:space="0" w:color="auto"/>
                <w:left w:val="none" w:sz="0" w:space="0" w:color="auto"/>
                <w:bottom w:val="none" w:sz="0" w:space="0" w:color="auto"/>
                <w:right w:val="none" w:sz="0" w:space="0" w:color="auto"/>
              </w:divBdr>
            </w:div>
          </w:divsChild>
        </w:div>
        <w:div w:id="1003312523">
          <w:marLeft w:val="0"/>
          <w:marRight w:val="0"/>
          <w:marTop w:val="0"/>
          <w:marBottom w:val="0"/>
          <w:divBdr>
            <w:top w:val="none" w:sz="0" w:space="0" w:color="auto"/>
            <w:left w:val="none" w:sz="0" w:space="0" w:color="auto"/>
            <w:bottom w:val="none" w:sz="0" w:space="0" w:color="auto"/>
            <w:right w:val="none" w:sz="0" w:space="0" w:color="auto"/>
          </w:divBdr>
          <w:divsChild>
            <w:div w:id="45875905">
              <w:marLeft w:val="0"/>
              <w:marRight w:val="0"/>
              <w:marTop w:val="0"/>
              <w:marBottom w:val="0"/>
              <w:divBdr>
                <w:top w:val="none" w:sz="0" w:space="0" w:color="auto"/>
                <w:left w:val="none" w:sz="0" w:space="0" w:color="auto"/>
                <w:bottom w:val="none" w:sz="0" w:space="0" w:color="auto"/>
                <w:right w:val="none" w:sz="0" w:space="0" w:color="auto"/>
              </w:divBdr>
            </w:div>
          </w:divsChild>
        </w:div>
        <w:div w:id="1036471713">
          <w:marLeft w:val="0"/>
          <w:marRight w:val="0"/>
          <w:marTop w:val="0"/>
          <w:marBottom w:val="0"/>
          <w:divBdr>
            <w:top w:val="none" w:sz="0" w:space="0" w:color="auto"/>
            <w:left w:val="none" w:sz="0" w:space="0" w:color="auto"/>
            <w:bottom w:val="none" w:sz="0" w:space="0" w:color="auto"/>
            <w:right w:val="none" w:sz="0" w:space="0" w:color="auto"/>
          </w:divBdr>
          <w:divsChild>
            <w:div w:id="576786685">
              <w:marLeft w:val="0"/>
              <w:marRight w:val="0"/>
              <w:marTop w:val="0"/>
              <w:marBottom w:val="0"/>
              <w:divBdr>
                <w:top w:val="none" w:sz="0" w:space="0" w:color="auto"/>
                <w:left w:val="none" w:sz="0" w:space="0" w:color="auto"/>
                <w:bottom w:val="none" w:sz="0" w:space="0" w:color="auto"/>
                <w:right w:val="none" w:sz="0" w:space="0" w:color="auto"/>
              </w:divBdr>
            </w:div>
          </w:divsChild>
        </w:div>
        <w:div w:id="1196234277">
          <w:marLeft w:val="0"/>
          <w:marRight w:val="0"/>
          <w:marTop w:val="0"/>
          <w:marBottom w:val="0"/>
          <w:divBdr>
            <w:top w:val="none" w:sz="0" w:space="0" w:color="auto"/>
            <w:left w:val="none" w:sz="0" w:space="0" w:color="auto"/>
            <w:bottom w:val="none" w:sz="0" w:space="0" w:color="auto"/>
            <w:right w:val="none" w:sz="0" w:space="0" w:color="auto"/>
          </w:divBdr>
          <w:divsChild>
            <w:div w:id="1626932129">
              <w:marLeft w:val="0"/>
              <w:marRight w:val="0"/>
              <w:marTop w:val="0"/>
              <w:marBottom w:val="0"/>
              <w:divBdr>
                <w:top w:val="none" w:sz="0" w:space="0" w:color="auto"/>
                <w:left w:val="none" w:sz="0" w:space="0" w:color="auto"/>
                <w:bottom w:val="none" w:sz="0" w:space="0" w:color="auto"/>
                <w:right w:val="none" w:sz="0" w:space="0" w:color="auto"/>
              </w:divBdr>
            </w:div>
          </w:divsChild>
        </w:div>
        <w:div w:id="1199396962">
          <w:marLeft w:val="0"/>
          <w:marRight w:val="0"/>
          <w:marTop w:val="0"/>
          <w:marBottom w:val="0"/>
          <w:divBdr>
            <w:top w:val="none" w:sz="0" w:space="0" w:color="auto"/>
            <w:left w:val="none" w:sz="0" w:space="0" w:color="auto"/>
            <w:bottom w:val="none" w:sz="0" w:space="0" w:color="auto"/>
            <w:right w:val="none" w:sz="0" w:space="0" w:color="auto"/>
          </w:divBdr>
          <w:divsChild>
            <w:div w:id="1508397974">
              <w:marLeft w:val="0"/>
              <w:marRight w:val="0"/>
              <w:marTop w:val="0"/>
              <w:marBottom w:val="0"/>
              <w:divBdr>
                <w:top w:val="none" w:sz="0" w:space="0" w:color="auto"/>
                <w:left w:val="none" w:sz="0" w:space="0" w:color="auto"/>
                <w:bottom w:val="none" w:sz="0" w:space="0" w:color="auto"/>
                <w:right w:val="none" w:sz="0" w:space="0" w:color="auto"/>
              </w:divBdr>
            </w:div>
          </w:divsChild>
        </w:div>
        <w:div w:id="1224873376">
          <w:marLeft w:val="0"/>
          <w:marRight w:val="0"/>
          <w:marTop w:val="0"/>
          <w:marBottom w:val="0"/>
          <w:divBdr>
            <w:top w:val="none" w:sz="0" w:space="0" w:color="auto"/>
            <w:left w:val="none" w:sz="0" w:space="0" w:color="auto"/>
            <w:bottom w:val="none" w:sz="0" w:space="0" w:color="auto"/>
            <w:right w:val="none" w:sz="0" w:space="0" w:color="auto"/>
          </w:divBdr>
          <w:divsChild>
            <w:div w:id="46297922">
              <w:marLeft w:val="0"/>
              <w:marRight w:val="0"/>
              <w:marTop w:val="0"/>
              <w:marBottom w:val="0"/>
              <w:divBdr>
                <w:top w:val="none" w:sz="0" w:space="0" w:color="auto"/>
                <w:left w:val="none" w:sz="0" w:space="0" w:color="auto"/>
                <w:bottom w:val="none" w:sz="0" w:space="0" w:color="auto"/>
                <w:right w:val="none" w:sz="0" w:space="0" w:color="auto"/>
              </w:divBdr>
            </w:div>
          </w:divsChild>
        </w:div>
        <w:div w:id="1275597600">
          <w:marLeft w:val="0"/>
          <w:marRight w:val="0"/>
          <w:marTop w:val="0"/>
          <w:marBottom w:val="0"/>
          <w:divBdr>
            <w:top w:val="none" w:sz="0" w:space="0" w:color="auto"/>
            <w:left w:val="none" w:sz="0" w:space="0" w:color="auto"/>
            <w:bottom w:val="none" w:sz="0" w:space="0" w:color="auto"/>
            <w:right w:val="none" w:sz="0" w:space="0" w:color="auto"/>
          </w:divBdr>
          <w:divsChild>
            <w:div w:id="470294125">
              <w:marLeft w:val="0"/>
              <w:marRight w:val="0"/>
              <w:marTop w:val="0"/>
              <w:marBottom w:val="0"/>
              <w:divBdr>
                <w:top w:val="none" w:sz="0" w:space="0" w:color="auto"/>
                <w:left w:val="none" w:sz="0" w:space="0" w:color="auto"/>
                <w:bottom w:val="none" w:sz="0" w:space="0" w:color="auto"/>
                <w:right w:val="none" w:sz="0" w:space="0" w:color="auto"/>
              </w:divBdr>
            </w:div>
          </w:divsChild>
        </w:div>
        <w:div w:id="1294209321">
          <w:marLeft w:val="0"/>
          <w:marRight w:val="0"/>
          <w:marTop w:val="0"/>
          <w:marBottom w:val="0"/>
          <w:divBdr>
            <w:top w:val="none" w:sz="0" w:space="0" w:color="auto"/>
            <w:left w:val="none" w:sz="0" w:space="0" w:color="auto"/>
            <w:bottom w:val="none" w:sz="0" w:space="0" w:color="auto"/>
            <w:right w:val="none" w:sz="0" w:space="0" w:color="auto"/>
          </w:divBdr>
          <w:divsChild>
            <w:div w:id="1156799593">
              <w:marLeft w:val="0"/>
              <w:marRight w:val="0"/>
              <w:marTop w:val="0"/>
              <w:marBottom w:val="0"/>
              <w:divBdr>
                <w:top w:val="none" w:sz="0" w:space="0" w:color="auto"/>
                <w:left w:val="none" w:sz="0" w:space="0" w:color="auto"/>
                <w:bottom w:val="none" w:sz="0" w:space="0" w:color="auto"/>
                <w:right w:val="none" w:sz="0" w:space="0" w:color="auto"/>
              </w:divBdr>
            </w:div>
          </w:divsChild>
        </w:div>
        <w:div w:id="1384329686">
          <w:marLeft w:val="0"/>
          <w:marRight w:val="0"/>
          <w:marTop w:val="0"/>
          <w:marBottom w:val="0"/>
          <w:divBdr>
            <w:top w:val="none" w:sz="0" w:space="0" w:color="auto"/>
            <w:left w:val="none" w:sz="0" w:space="0" w:color="auto"/>
            <w:bottom w:val="none" w:sz="0" w:space="0" w:color="auto"/>
            <w:right w:val="none" w:sz="0" w:space="0" w:color="auto"/>
          </w:divBdr>
          <w:divsChild>
            <w:div w:id="1488941610">
              <w:marLeft w:val="0"/>
              <w:marRight w:val="0"/>
              <w:marTop w:val="0"/>
              <w:marBottom w:val="0"/>
              <w:divBdr>
                <w:top w:val="none" w:sz="0" w:space="0" w:color="auto"/>
                <w:left w:val="none" w:sz="0" w:space="0" w:color="auto"/>
                <w:bottom w:val="none" w:sz="0" w:space="0" w:color="auto"/>
                <w:right w:val="none" w:sz="0" w:space="0" w:color="auto"/>
              </w:divBdr>
            </w:div>
          </w:divsChild>
        </w:div>
        <w:div w:id="1410344096">
          <w:marLeft w:val="0"/>
          <w:marRight w:val="0"/>
          <w:marTop w:val="0"/>
          <w:marBottom w:val="0"/>
          <w:divBdr>
            <w:top w:val="none" w:sz="0" w:space="0" w:color="auto"/>
            <w:left w:val="none" w:sz="0" w:space="0" w:color="auto"/>
            <w:bottom w:val="none" w:sz="0" w:space="0" w:color="auto"/>
            <w:right w:val="none" w:sz="0" w:space="0" w:color="auto"/>
          </w:divBdr>
          <w:divsChild>
            <w:div w:id="1070813485">
              <w:marLeft w:val="0"/>
              <w:marRight w:val="0"/>
              <w:marTop w:val="0"/>
              <w:marBottom w:val="0"/>
              <w:divBdr>
                <w:top w:val="none" w:sz="0" w:space="0" w:color="auto"/>
                <w:left w:val="none" w:sz="0" w:space="0" w:color="auto"/>
                <w:bottom w:val="none" w:sz="0" w:space="0" w:color="auto"/>
                <w:right w:val="none" w:sz="0" w:space="0" w:color="auto"/>
              </w:divBdr>
            </w:div>
          </w:divsChild>
        </w:div>
        <w:div w:id="1472556579">
          <w:marLeft w:val="0"/>
          <w:marRight w:val="0"/>
          <w:marTop w:val="0"/>
          <w:marBottom w:val="0"/>
          <w:divBdr>
            <w:top w:val="none" w:sz="0" w:space="0" w:color="auto"/>
            <w:left w:val="none" w:sz="0" w:space="0" w:color="auto"/>
            <w:bottom w:val="none" w:sz="0" w:space="0" w:color="auto"/>
            <w:right w:val="none" w:sz="0" w:space="0" w:color="auto"/>
          </w:divBdr>
          <w:divsChild>
            <w:div w:id="107433281">
              <w:marLeft w:val="0"/>
              <w:marRight w:val="0"/>
              <w:marTop w:val="0"/>
              <w:marBottom w:val="0"/>
              <w:divBdr>
                <w:top w:val="none" w:sz="0" w:space="0" w:color="auto"/>
                <w:left w:val="none" w:sz="0" w:space="0" w:color="auto"/>
                <w:bottom w:val="none" w:sz="0" w:space="0" w:color="auto"/>
                <w:right w:val="none" w:sz="0" w:space="0" w:color="auto"/>
              </w:divBdr>
            </w:div>
          </w:divsChild>
        </w:div>
        <w:div w:id="1523784522">
          <w:marLeft w:val="0"/>
          <w:marRight w:val="0"/>
          <w:marTop w:val="0"/>
          <w:marBottom w:val="0"/>
          <w:divBdr>
            <w:top w:val="none" w:sz="0" w:space="0" w:color="auto"/>
            <w:left w:val="none" w:sz="0" w:space="0" w:color="auto"/>
            <w:bottom w:val="none" w:sz="0" w:space="0" w:color="auto"/>
            <w:right w:val="none" w:sz="0" w:space="0" w:color="auto"/>
          </w:divBdr>
          <w:divsChild>
            <w:div w:id="1457986484">
              <w:marLeft w:val="0"/>
              <w:marRight w:val="0"/>
              <w:marTop w:val="0"/>
              <w:marBottom w:val="0"/>
              <w:divBdr>
                <w:top w:val="none" w:sz="0" w:space="0" w:color="auto"/>
                <w:left w:val="none" w:sz="0" w:space="0" w:color="auto"/>
                <w:bottom w:val="none" w:sz="0" w:space="0" w:color="auto"/>
                <w:right w:val="none" w:sz="0" w:space="0" w:color="auto"/>
              </w:divBdr>
            </w:div>
          </w:divsChild>
        </w:div>
        <w:div w:id="1560242916">
          <w:marLeft w:val="0"/>
          <w:marRight w:val="0"/>
          <w:marTop w:val="0"/>
          <w:marBottom w:val="0"/>
          <w:divBdr>
            <w:top w:val="none" w:sz="0" w:space="0" w:color="auto"/>
            <w:left w:val="none" w:sz="0" w:space="0" w:color="auto"/>
            <w:bottom w:val="none" w:sz="0" w:space="0" w:color="auto"/>
            <w:right w:val="none" w:sz="0" w:space="0" w:color="auto"/>
          </w:divBdr>
          <w:divsChild>
            <w:div w:id="1331982219">
              <w:marLeft w:val="0"/>
              <w:marRight w:val="0"/>
              <w:marTop w:val="0"/>
              <w:marBottom w:val="0"/>
              <w:divBdr>
                <w:top w:val="none" w:sz="0" w:space="0" w:color="auto"/>
                <w:left w:val="none" w:sz="0" w:space="0" w:color="auto"/>
                <w:bottom w:val="none" w:sz="0" w:space="0" w:color="auto"/>
                <w:right w:val="none" w:sz="0" w:space="0" w:color="auto"/>
              </w:divBdr>
            </w:div>
          </w:divsChild>
        </w:div>
        <w:div w:id="1636762276">
          <w:marLeft w:val="0"/>
          <w:marRight w:val="0"/>
          <w:marTop w:val="0"/>
          <w:marBottom w:val="0"/>
          <w:divBdr>
            <w:top w:val="none" w:sz="0" w:space="0" w:color="auto"/>
            <w:left w:val="none" w:sz="0" w:space="0" w:color="auto"/>
            <w:bottom w:val="none" w:sz="0" w:space="0" w:color="auto"/>
            <w:right w:val="none" w:sz="0" w:space="0" w:color="auto"/>
          </w:divBdr>
          <w:divsChild>
            <w:div w:id="1244684264">
              <w:marLeft w:val="0"/>
              <w:marRight w:val="0"/>
              <w:marTop w:val="0"/>
              <w:marBottom w:val="0"/>
              <w:divBdr>
                <w:top w:val="none" w:sz="0" w:space="0" w:color="auto"/>
                <w:left w:val="none" w:sz="0" w:space="0" w:color="auto"/>
                <w:bottom w:val="none" w:sz="0" w:space="0" w:color="auto"/>
                <w:right w:val="none" w:sz="0" w:space="0" w:color="auto"/>
              </w:divBdr>
            </w:div>
          </w:divsChild>
        </w:div>
        <w:div w:id="1651905291">
          <w:marLeft w:val="0"/>
          <w:marRight w:val="0"/>
          <w:marTop w:val="0"/>
          <w:marBottom w:val="0"/>
          <w:divBdr>
            <w:top w:val="none" w:sz="0" w:space="0" w:color="auto"/>
            <w:left w:val="none" w:sz="0" w:space="0" w:color="auto"/>
            <w:bottom w:val="none" w:sz="0" w:space="0" w:color="auto"/>
            <w:right w:val="none" w:sz="0" w:space="0" w:color="auto"/>
          </w:divBdr>
          <w:divsChild>
            <w:div w:id="1480808300">
              <w:marLeft w:val="0"/>
              <w:marRight w:val="0"/>
              <w:marTop w:val="0"/>
              <w:marBottom w:val="0"/>
              <w:divBdr>
                <w:top w:val="none" w:sz="0" w:space="0" w:color="auto"/>
                <w:left w:val="none" w:sz="0" w:space="0" w:color="auto"/>
                <w:bottom w:val="none" w:sz="0" w:space="0" w:color="auto"/>
                <w:right w:val="none" w:sz="0" w:space="0" w:color="auto"/>
              </w:divBdr>
            </w:div>
          </w:divsChild>
        </w:div>
        <w:div w:id="1657803365">
          <w:marLeft w:val="0"/>
          <w:marRight w:val="0"/>
          <w:marTop w:val="0"/>
          <w:marBottom w:val="0"/>
          <w:divBdr>
            <w:top w:val="none" w:sz="0" w:space="0" w:color="auto"/>
            <w:left w:val="none" w:sz="0" w:space="0" w:color="auto"/>
            <w:bottom w:val="none" w:sz="0" w:space="0" w:color="auto"/>
            <w:right w:val="none" w:sz="0" w:space="0" w:color="auto"/>
          </w:divBdr>
          <w:divsChild>
            <w:div w:id="343947747">
              <w:marLeft w:val="0"/>
              <w:marRight w:val="0"/>
              <w:marTop w:val="0"/>
              <w:marBottom w:val="0"/>
              <w:divBdr>
                <w:top w:val="none" w:sz="0" w:space="0" w:color="auto"/>
                <w:left w:val="none" w:sz="0" w:space="0" w:color="auto"/>
                <w:bottom w:val="none" w:sz="0" w:space="0" w:color="auto"/>
                <w:right w:val="none" w:sz="0" w:space="0" w:color="auto"/>
              </w:divBdr>
            </w:div>
          </w:divsChild>
        </w:div>
        <w:div w:id="1705667086">
          <w:marLeft w:val="0"/>
          <w:marRight w:val="0"/>
          <w:marTop w:val="0"/>
          <w:marBottom w:val="0"/>
          <w:divBdr>
            <w:top w:val="none" w:sz="0" w:space="0" w:color="auto"/>
            <w:left w:val="none" w:sz="0" w:space="0" w:color="auto"/>
            <w:bottom w:val="none" w:sz="0" w:space="0" w:color="auto"/>
            <w:right w:val="none" w:sz="0" w:space="0" w:color="auto"/>
          </w:divBdr>
          <w:divsChild>
            <w:div w:id="1119107509">
              <w:marLeft w:val="0"/>
              <w:marRight w:val="0"/>
              <w:marTop w:val="0"/>
              <w:marBottom w:val="0"/>
              <w:divBdr>
                <w:top w:val="none" w:sz="0" w:space="0" w:color="auto"/>
                <w:left w:val="none" w:sz="0" w:space="0" w:color="auto"/>
                <w:bottom w:val="none" w:sz="0" w:space="0" w:color="auto"/>
                <w:right w:val="none" w:sz="0" w:space="0" w:color="auto"/>
              </w:divBdr>
            </w:div>
          </w:divsChild>
        </w:div>
        <w:div w:id="1726947132">
          <w:marLeft w:val="0"/>
          <w:marRight w:val="0"/>
          <w:marTop w:val="0"/>
          <w:marBottom w:val="0"/>
          <w:divBdr>
            <w:top w:val="none" w:sz="0" w:space="0" w:color="auto"/>
            <w:left w:val="none" w:sz="0" w:space="0" w:color="auto"/>
            <w:bottom w:val="none" w:sz="0" w:space="0" w:color="auto"/>
            <w:right w:val="none" w:sz="0" w:space="0" w:color="auto"/>
          </w:divBdr>
          <w:divsChild>
            <w:div w:id="1029451942">
              <w:marLeft w:val="0"/>
              <w:marRight w:val="0"/>
              <w:marTop w:val="0"/>
              <w:marBottom w:val="0"/>
              <w:divBdr>
                <w:top w:val="none" w:sz="0" w:space="0" w:color="auto"/>
                <w:left w:val="none" w:sz="0" w:space="0" w:color="auto"/>
                <w:bottom w:val="none" w:sz="0" w:space="0" w:color="auto"/>
                <w:right w:val="none" w:sz="0" w:space="0" w:color="auto"/>
              </w:divBdr>
            </w:div>
          </w:divsChild>
        </w:div>
        <w:div w:id="1744255796">
          <w:marLeft w:val="0"/>
          <w:marRight w:val="0"/>
          <w:marTop w:val="0"/>
          <w:marBottom w:val="0"/>
          <w:divBdr>
            <w:top w:val="none" w:sz="0" w:space="0" w:color="auto"/>
            <w:left w:val="none" w:sz="0" w:space="0" w:color="auto"/>
            <w:bottom w:val="none" w:sz="0" w:space="0" w:color="auto"/>
            <w:right w:val="none" w:sz="0" w:space="0" w:color="auto"/>
          </w:divBdr>
          <w:divsChild>
            <w:div w:id="1773284811">
              <w:marLeft w:val="0"/>
              <w:marRight w:val="0"/>
              <w:marTop w:val="0"/>
              <w:marBottom w:val="0"/>
              <w:divBdr>
                <w:top w:val="none" w:sz="0" w:space="0" w:color="auto"/>
                <w:left w:val="none" w:sz="0" w:space="0" w:color="auto"/>
                <w:bottom w:val="none" w:sz="0" w:space="0" w:color="auto"/>
                <w:right w:val="none" w:sz="0" w:space="0" w:color="auto"/>
              </w:divBdr>
            </w:div>
          </w:divsChild>
        </w:div>
        <w:div w:id="1807624044">
          <w:marLeft w:val="0"/>
          <w:marRight w:val="0"/>
          <w:marTop w:val="0"/>
          <w:marBottom w:val="0"/>
          <w:divBdr>
            <w:top w:val="none" w:sz="0" w:space="0" w:color="auto"/>
            <w:left w:val="none" w:sz="0" w:space="0" w:color="auto"/>
            <w:bottom w:val="none" w:sz="0" w:space="0" w:color="auto"/>
            <w:right w:val="none" w:sz="0" w:space="0" w:color="auto"/>
          </w:divBdr>
          <w:divsChild>
            <w:div w:id="1030033835">
              <w:marLeft w:val="0"/>
              <w:marRight w:val="0"/>
              <w:marTop w:val="0"/>
              <w:marBottom w:val="0"/>
              <w:divBdr>
                <w:top w:val="none" w:sz="0" w:space="0" w:color="auto"/>
                <w:left w:val="none" w:sz="0" w:space="0" w:color="auto"/>
                <w:bottom w:val="none" w:sz="0" w:space="0" w:color="auto"/>
                <w:right w:val="none" w:sz="0" w:space="0" w:color="auto"/>
              </w:divBdr>
            </w:div>
          </w:divsChild>
        </w:div>
        <w:div w:id="1839340783">
          <w:marLeft w:val="0"/>
          <w:marRight w:val="0"/>
          <w:marTop w:val="0"/>
          <w:marBottom w:val="0"/>
          <w:divBdr>
            <w:top w:val="none" w:sz="0" w:space="0" w:color="auto"/>
            <w:left w:val="none" w:sz="0" w:space="0" w:color="auto"/>
            <w:bottom w:val="none" w:sz="0" w:space="0" w:color="auto"/>
            <w:right w:val="none" w:sz="0" w:space="0" w:color="auto"/>
          </w:divBdr>
          <w:divsChild>
            <w:div w:id="255287973">
              <w:marLeft w:val="0"/>
              <w:marRight w:val="0"/>
              <w:marTop w:val="0"/>
              <w:marBottom w:val="0"/>
              <w:divBdr>
                <w:top w:val="none" w:sz="0" w:space="0" w:color="auto"/>
                <w:left w:val="none" w:sz="0" w:space="0" w:color="auto"/>
                <w:bottom w:val="none" w:sz="0" w:space="0" w:color="auto"/>
                <w:right w:val="none" w:sz="0" w:space="0" w:color="auto"/>
              </w:divBdr>
            </w:div>
          </w:divsChild>
        </w:div>
        <w:div w:id="1847287695">
          <w:marLeft w:val="0"/>
          <w:marRight w:val="0"/>
          <w:marTop w:val="0"/>
          <w:marBottom w:val="0"/>
          <w:divBdr>
            <w:top w:val="none" w:sz="0" w:space="0" w:color="auto"/>
            <w:left w:val="none" w:sz="0" w:space="0" w:color="auto"/>
            <w:bottom w:val="none" w:sz="0" w:space="0" w:color="auto"/>
            <w:right w:val="none" w:sz="0" w:space="0" w:color="auto"/>
          </w:divBdr>
          <w:divsChild>
            <w:div w:id="1070231663">
              <w:marLeft w:val="0"/>
              <w:marRight w:val="0"/>
              <w:marTop w:val="0"/>
              <w:marBottom w:val="0"/>
              <w:divBdr>
                <w:top w:val="none" w:sz="0" w:space="0" w:color="auto"/>
                <w:left w:val="none" w:sz="0" w:space="0" w:color="auto"/>
                <w:bottom w:val="none" w:sz="0" w:space="0" w:color="auto"/>
                <w:right w:val="none" w:sz="0" w:space="0" w:color="auto"/>
              </w:divBdr>
            </w:div>
          </w:divsChild>
        </w:div>
        <w:div w:id="1870945171">
          <w:marLeft w:val="0"/>
          <w:marRight w:val="0"/>
          <w:marTop w:val="0"/>
          <w:marBottom w:val="0"/>
          <w:divBdr>
            <w:top w:val="none" w:sz="0" w:space="0" w:color="auto"/>
            <w:left w:val="none" w:sz="0" w:space="0" w:color="auto"/>
            <w:bottom w:val="none" w:sz="0" w:space="0" w:color="auto"/>
            <w:right w:val="none" w:sz="0" w:space="0" w:color="auto"/>
          </w:divBdr>
          <w:divsChild>
            <w:div w:id="977222323">
              <w:marLeft w:val="0"/>
              <w:marRight w:val="0"/>
              <w:marTop w:val="0"/>
              <w:marBottom w:val="0"/>
              <w:divBdr>
                <w:top w:val="none" w:sz="0" w:space="0" w:color="auto"/>
                <w:left w:val="none" w:sz="0" w:space="0" w:color="auto"/>
                <w:bottom w:val="none" w:sz="0" w:space="0" w:color="auto"/>
                <w:right w:val="none" w:sz="0" w:space="0" w:color="auto"/>
              </w:divBdr>
            </w:div>
          </w:divsChild>
        </w:div>
        <w:div w:id="1900821721">
          <w:marLeft w:val="0"/>
          <w:marRight w:val="0"/>
          <w:marTop w:val="0"/>
          <w:marBottom w:val="0"/>
          <w:divBdr>
            <w:top w:val="none" w:sz="0" w:space="0" w:color="auto"/>
            <w:left w:val="none" w:sz="0" w:space="0" w:color="auto"/>
            <w:bottom w:val="none" w:sz="0" w:space="0" w:color="auto"/>
            <w:right w:val="none" w:sz="0" w:space="0" w:color="auto"/>
          </w:divBdr>
          <w:divsChild>
            <w:div w:id="1598783240">
              <w:marLeft w:val="0"/>
              <w:marRight w:val="0"/>
              <w:marTop w:val="0"/>
              <w:marBottom w:val="0"/>
              <w:divBdr>
                <w:top w:val="none" w:sz="0" w:space="0" w:color="auto"/>
                <w:left w:val="none" w:sz="0" w:space="0" w:color="auto"/>
                <w:bottom w:val="none" w:sz="0" w:space="0" w:color="auto"/>
                <w:right w:val="none" w:sz="0" w:space="0" w:color="auto"/>
              </w:divBdr>
            </w:div>
          </w:divsChild>
        </w:div>
        <w:div w:id="1904830924">
          <w:marLeft w:val="0"/>
          <w:marRight w:val="0"/>
          <w:marTop w:val="0"/>
          <w:marBottom w:val="0"/>
          <w:divBdr>
            <w:top w:val="none" w:sz="0" w:space="0" w:color="auto"/>
            <w:left w:val="none" w:sz="0" w:space="0" w:color="auto"/>
            <w:bottom w:val="none" w:sz="0" w:space="0" w:color="auto"/>
            <w:right w:val="none" w:sz="0" w:space="0" w:color="auto"/>
          </w:divBdr>
          <w:divsChild>
            <w:div w:id="277569946">
              <w:marLeft w:val="0"/>
              <w:marRight w:val="0"/>
              <w:marTop w:val="0"/>
              <w:marBottom w:val="0"/>
              <w:divBdr>
                <w:top w:val="none" w:sz="0" w:space="0" w:color="auto"/>
                <w:left w:val="none" w:sz="0" w:space="0" w:color="auto"/>
                <w:bottom w:val="none" w:sz="0" w:space="0" w:color="auto"/>
                <w:right w:val="none" w:sz="0" w:space="0" w:color="auto"/>
              </w:divBdr>
            </w:div>
          </w:divsChild>
        </w:div>
        <w:div w:id="1908565389">
          <w:marLeft w:val="0"/>
          <w:marRight w:val="0"/>
          <w:marTop w:val="0"/>
          <w:marBottom w:val="0"/>
          <w:divBdr>
            <w:top w:val="none" w:sz="0" w:space="0" w:color="auto"/>
            <w:left w:val="none" w:sz="0" w:space="0" w:color="auto"/>
            <w:bottom w:val="none" w:sz="0" w:space="0" w:color="auto"/>
            <w:right w:val="none" w:sz="0" w:space="0" w:color="auto"/>
          </w:divBdr>
          <w:divsChild>
            <w:div w:id="265578579">
              <w:marLeft w:val="0"/>
              <w:marRight w:val="0"/>
              <w:marTop w:val="0"/>
              <w:marBottom w:val="0"/>
              <w:divBdr>
                <w:top w:val="none" w:sz="0" w:space="0" w:color="auto"/>
                <w:left w:val="none" w:sz="0" w:space="0" w:color="auto"/>
                <w:bottom w:val="none" w:sz="0" w:space="0" w:color="auto"/>
                <w:right w:val="none" w:sz="0" w:space="0" w:color="auto"/>
              </w:divBdr>
            </w:div>
          </w:divsChild>
        </w:div>
        <w:div w:id="1936865404">
          <w:marLeft w:val="0"/>
          <w:marRight w:val="0"/>
          <w:marTop w:val="0"/>
          <w:marBottom w:val="0"/>
          <w:divBdr>
            <w:top w:val="none" w:sz="0" w:space="0" w:color="auto"/>
            <w:left w:val="none" w:sz="0" w:space="0" w:color="auto"/>
            <w:bottom w:val="none" w:sz="0" w:space="0" w:color="auto"/>
            <w:right w:val="none" w:sz="0" w:space="0" w:color="auto"/>
          </w:divBdr>
          <w:divsChild>
            <w:div w:id="1159152424">
              <w:marLeft w:val="0"/>
              <w:marRight w:val="0"/>
              <w:marTop w:val="0"/>
              <w:marBottom w:val="0"/>
              <w:divBdr>
                <w:top w:val="none" w:sz="0" w:space="0" w:color="auto"/>
                <w:left w:val="none" w:sz="0" w:space="0" w:color="auto"/>
                <w:bottom w:val="none" w:sz="0" w:space="0" w:color="auto"/>
                <w:right w:val="none" w:sz="0" w:space="0" w:color="auto"/>
              </w:divBdr>
            </w:div>
          </w:divsChild>
        </w:div>
        <w:div w:id="1983850293">
          <w:marLeft w:val="0"/>
          <w:marRight w:val="0"/>
          <w:marTop w:val="0"/>
          <w:marBottom w:val="0"/>
          <w:divBdr>
            <w:top w:val="none" w:sz="0" w:space="0" w:color="auto"/>
            <w:left w:val="none" w:sz="0" w:space="0" w:color="auto"/>
            <w:bottom w:val="none" w:sz="0" w:space="0" w:color="auto"/>
            <w:right w:val="none" w:sz="0" w:space="0" w:color="auto"/>
          </w:divBdr>
          <w:divsChild>
            <w:div w:id="982930875">
              <w:marLeft w:val="0"/>
              <w:marRight w:val="0"/>
              <w:marTop w:val="0"/>
              <w:marBottom w:val="0"/>
              <w:divBdr>
                <w:top w:val="none" w:sz="0" w:space="0" w:color="auto"/>
                <w:left w:val="none" w:sz="0" w:space="0" w:color="auto"/>
                <w:bottom w:val="none" w:sz="0" w:space="0" w:color="auto"/>
                <w:right w:val="none" w:sz="0" w:space="0" w:color="auto"/>
              </w:divBdr>
            </w:div>
          </w:divsChild>
        </w:div>
        <w:div w:id="1988584535">
          <w:marLeft w:val="0"/>
          <w:marRight w:val="0"/>
          <w:marTop w:val="0"/>
          <w:marBottom w:val="0"/>
          <w:divBdr>
            <w:top w:val="none" w:sz="0" w:space="0" w:color="auto"/>
            <w:left w:val="none" w:sz="0" w:space="0" w:color="auto"/>
            <w:bottom w:val="none" w:sz="0" w:space="0" w:color="auto"/>
            <w:right w:val="none" w:sz="0" w:space="0" w:color="auto"/>
          </w:divBdr>
          <w:divsChild>
            <w:div w:id="110563209">
              <w:marLeft w:val="0"/>
              <w:marRight w:val="0"/>
              <w:marTop w:val="0"/>
              <w:marBottom w:val="0"/>
              <w:divBdr>
                <w:top w:val="none" w:sz="0" w:space="0" w:color="auto"/>
                <w:left w:val="none" w:sz="0" w:space="0" w:color="auto"/>
                <w:bottom w:val="none" w:sz="0" w:space="0" w:color="auto"/>
                <w:right w:val="none" w:sz="0" w:space="0" w:color="auto"/>
              </w:divBdr>
            </w:div>
          </w:divsChild>
        </w:div>
        <w:div w:id="2035299502">
          <w:marLeft w:val="0"/>
          <w:marRight w:val="0"/>
          <w:marTop w:val="0"/>
          <w:marBottom w:val="0"/>
          <w:divBdr>
            <w:top w:val="none" w:sz="0" w:space="0" w:color="auto"/>
            <w:left w:val="none" w:sz="0" w:space="0" w:color="auto"/>
            <w:bottom w:val="none" w:sz="0" w:space="0" w:color="auto"/>
            <w:right w:val="none" w:sz="0" w:space="0" w:color="auto"/>
          </w:divBdr>
          <w:divsChild>
            <w:div w:id="627931194">
              <w:marLeft w:val="0"/>
              <w:marRight w:val="0"/>
              <w:marTop w:val="0"/>
              <w:marBottom w:val="0"/>
              <w:divBdr>
                <w:top w:val="none" w:sz="0" w:space="0" w:color="auto"/>
                <w:left w:val="none" w:sz="0" w:space="0" w:color="auto"/>
                <w:bottom w:val="none" w:sz="0" w:space="0" w:color="auto"/>
                <w:right w:val="none" w:sz="0" w:space="0" w:color="auto"/>
              </w:divBdr>
            </w:div>
          </w:divsChild>
        </w:div>
        <w:div w:id="2115783208">
          <w:marLeft w:val="0"/>
          <w:marRight w:val="0"/>
          <w:marTop w:val="0"/>
          <w:marBottom w:val="0"/>
          <w:divBdr>
            <w:top w:val="none" w:sz="0" w:space="0" w:color="auto"/>
            <w:left w:val="none" w:sz="0" w:space="0" w:color="auto"/>
            <w:bottom w:val="none" w:sz="0" w:space="0" w:color="auto"/>
            <w:right w:val="none" w:sz="0" w:space="0" w:color="auto"/>
          </w:divBdr>
          <w:divsChild>
            <w:div w:id="15411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8495">
      <w:bodyDiv w:val="1"/>
      <w:marLeft w:val="0"/>
      <w:marRight w:val="0"/>
      <w:marTop w:val="0"/>
      <w:marBottom w:val="0"/>
      <w:divBdr>
        <w:top w:val="none" w:sz="0" w:space="0" w:color="auto"/>
        <w:left w:val="none" w:sz="0" w:space="0" w:color="auto"/>
        <w:bottom w:val="none" w:sz="0" w:space="0" w:color="auto"/>
        <w:right w:val="none" w:sz="0" w:space="0" w:color="auto"/>
      </w:divBdr>
    </w:div>
    <w:div w:id="931084702">
      <w:bodyDiv w:val="1"/>
      <w:marLeft w:val="0"/>
      <w:marRight w:val="0"/>
      <w:marTop w:val="0"/>
      <w:marBottom w:val="0"/>
      <w:divBdr>
        <w:top w:val="none" w:sz="0" w:space="0" w:color="auto"/>
        <w:left w:val="none" w:sz="0" w:space="0" w:color="auto"/>
        <w:bottom w:val="none" w:sz="0" w:space="0" w:color="auto"/>
        <w:right w:val="none" w:sz="0" w:space="0" w:color="auto"/>
      </w:divBdr>
    </w:div>
    <w:div w:id="1033966869">
      <w:bodyDiv w:val="1"/>
      <w:marLeft w:val="0"/>
      <w:marRight w:val="0"/>
      <w:marTop w:val="0"/>
      <w:marBottom w:val="0"/>
      <w:divBdr>
        <w:top w:val="none" w:sz="0" w:space="0" w:color="auto"/>
        <w:left w:val="none" w:sz="0" w:space="0" w:color="auto"/>
        <w:bottom w:val="none" w:sz="0" w:space="0" w:color="auto"/>
        <w:right w:val="none" w:sz="0" w:space="0" w:color="auto"/>
      </w:divBdr>
    </w:div>
    <w:div w:id="1034497726">
      <w:bodyDiv w:val="1"/>
      <w:marLeft w:val="0"/>
      <w:marRight w:val="0"/>
      <w:marTop w:val="0"/>
      <w:marBottom w:val="0"/>
      <w:divBdr>
        <w:top w:val="none" w:sz="0" w:space="0" w:color="auto"/>
        <w:left w:val="none" w:sz="0" w:space="0" w:color="auto"/>
        <w:bottom w:val="none" w:sz="0" w:space="0" w:color="auto"/>
        <w:right w:val="none" w:sz="0" w:space="0" w:color="auto"/>
      </w:divBdr>
    </w:div>
    <w:div w:id="1037581853">
      <w:bodyDiv w:val="1"/>
      <w:marLeft w:val="0"/>
      <w:marRight w:val="0"/>
      <w:marTop w:val="0"/>
      <w:marBottom w:val="0"/>
      <w:divBdr>
        <w:top w:val="none" w:sz="0" w:space="0" w:color="auto"/>
        <w:left w:val="none" w:sz="0" w:space="0" w:color="auto"/>
        <w:bottom w:val="none" w:sz="0" w:space="0" w:color="auto"/>
        <w:right w:val="none" w:sz="0" w:space="0" w:color="auto"/>
      </w:divBdr>
    </w:div>
    <w:div w:id="1049915482">
      <w:bodyDiv w:val="1"/>
      <w:marLeft w:val="0"/>
      <w:marRight w:val="0"/>
      <w:marTop w:val="0"/>
      <w:marBottom w:val="0"/>
      <w:divBdr>
        <w:top w:val="none" w:sz="0" w:space="0" w:color="auto"/>
        <w:left w:val="none" w:sz="0" w:space="0" w:color="auto"/>
        <w:bottom w:val="none" w:sz="0" w:space="0" w:color="auto"/>
        <w:right w:val="none" w:sz="0" w:space="0" w:color="auto"/>
      </w:divBdr>
    </w:div>
    <w:div w:id="1102526550">
      <w:bodyDiv w:val="1"/>
      <w:marLeft w:val="0"/>
      <w:marRight w:val="0"/>
      <w:marTop w:val="0"/>
      <w:marBottom w:val="0"/>
      <w:divBdr>
        <w:top w:val="none" w:sz="0" w:space="0" w:color="auto"/>
        <w:left w:val="none" w:sz="0" w:space="0" w:color="auto"/>
        <w:bottom w:val="none" w:sz="0" w:space="0" w:color="auto"/>
        <w:right w:val="none" w:sz="0" w:space="0" w:color="auto"/>
      </w:divBdr>
      <w:divsChild>
        <w:div w:id="15816954">
          <w:marLeft w:val="0"/>
          <w:marRight w:val="0"/>
          <w:marTop w:val="0"/>
          <w:marBottom w:val="0"/>
          <w:divBdr>
            <w:top w:val="none" w:sz="0" w:space="0" w:color="auto"/>
            <w:left w:val="none" w:sz="0" w:space="0" w:color="auto"/>
            <w:bottom w:val="none" w:sz="0" w:space="0" w:color="auto"/>
            <w:right w:val="none" w:sz="0" w:space="0" w:color="auto"/>
          </w:divBdr>
          <w:divsChild>
            <w:div w:id="56706873">
              <w:marLeft w:val="0"/>
              <w:marRight w:val="0"/>
              <w:marTop w:val="0"/>
              <w:marBottom w:val="0"/>
              <w:divBdr>
                <w:top w:val="none" w:sz="0" w:space="0" w:color="auto"/>
                <w:left w:val="none" w:sz="0" w:space="0" w:color="auto"/>
                <w:bottom w:val="none" w:sz="0" w:space="0" w:color="auto"/>
                <w:right w:val="none" w:sz="0" w:space="0" w:color="auto"/>
              </w:divBdr>
            </w:div>
          </w:divsChild>
        </w:div>
        <w:div w:id="42605099">
          <w:marLeft w:val="0"/>
          <w:marRight w:val="0"/>
          <w:marTop w:val="0"/>
          <w:marBottom w:val="0"/>
          <w:divBdr>
            <w:top w:val="none" w:sz="0" w:space="0" w:color="auto"/>
            <w:left w:val="none" w:sz="0" w:space="0" w:color="auto"/>
            <w:bottom w:val="none" w:sz="0" w:space="0" w:color="auto"/>
            <w:right w:val="none" w:sz="0" w:space="0" w:color="auto"/>
          </w:divBdr>
          <w:divsChild>
            <w:div w:id="2089034444">
              <w:marLeft w:val="0"/>
              <w:marRight w:val="0"/>
              <w:marTop w:val="0"/>
              <w:marBottom w:val="0"/>
              <w:divBdr>
                <w:top w:val="none" w:sz="0" w:space="0" w:color="auto"/>
                <w:left w:val="none" w:sz="0" w:space="0" w:color="auto"/>
                <w:bottom w:val="none" w:sz="0" w:space="0" w:color="auto"/>
                <w:right w:val="none" w:sz="0" w:space="0" w:color="auto"/>
              </w:divBdr>
            </w:div>
          </w:divsChild>
        </w:div>
        <w:div w:id="64845302">
          <w:marLeft w:val="0"/>
          <w:marRight w:val="0"/>
          <w:marTop w:val="0"/>
          <w:marBottom w:val="0"/>
          <w:divBdr>
            <w:top w:val="none" w:sz="0" w:space="0" w:color="auto"/>
            <w:left w:val="none" w:sz="0" w:space="0" w:color="auto"/>
            <w:bottom w:val="none" w:sz="0" w:space="0" w:color="auto"/>
            <w:right w:val="none" w:sz="0" w:space="0" w:color="auto"/>
          </w:divBdr>
          <w:divsChild>
            <w:div w:id="1787970511">
              <w:marLeft w:val="0"/>
              <w:marRight w:val="0"/>
              <w:marTop w:val="0"/>
              <w:marBottom w:val="0"/>
              <w:divBdr>
                <w:top w:val="none" w:sz="0" w:space="0" w:color="auto"/>
                <w:left w:val="none" w:sz="0" w:space="0" w:color="auto"/>
                <w:bottom w:val="none" w:sz="0" w:space="0" w:color="auto"/>
                <w:right w:val="none" w:sz="0" w:space="0" w:color="auto"/>
              </w:divBdr>
            </w:div>
          </w:divsChild>
        </w:div>
        <w:div w:id="74471940">
          <w:marLeft w:val="0"/>
          <w:marRight w:val="0"/>
          <w:marTop w:val="0"/>
          <w:marBottom w:val="0"/>
          <w:divBdr>
            <w:top w:val="none" w:sz="0" w:space="0" w:color="auto"/>
            <w:left w:val="none" w:sz="0" w:space="0" w:color="auto"/>
            <w:bottom w:val="none" w:sz="0" w:space="0" w:color="auto"/>
            <w:right w:val="none" w:sz="0" w:space="0" w:color="auto"/>
          </w:divBdr>
          <w:divsChild>
            <w:div w:id="1885942414">
              <w:marLeft w:val="0"/>
              <w:marRight w:val="0"/>
              <w:marTop w:val="0"/>
              <w:marBottom w:val="0"/>
              <w:divBdr>
                <w:top w:val="none" w:sz="0" w:space="0" w:color="auto"/>
                <w:left w:val="none" w:sz="0" w:space="0" w:color="auto"/>
                <w:bottom w:val="none" w:sz="0" w:space="0" w:color="auto"/>
                <w:right w:val="none" w:sz="0" w:space="0" w:color="auto"/>
              </w:divBdr>
            </w:div>
          </w:divsChild>
        </w:div>
        <w:div w:id="81221125">
          <w:marLeft w:val="0"/>
          <w:marRight w:val="0"/>
          <w:marTop w:val="0"/>
          <w:marBottom w:val="0"/>
          <w:divBdr>
            <w:top w:val="none" w:sz="0" w:space="0" w:color="auto"/>
            <w:left w:val="none" w:sz="0" w:space="0" w:color="auto"/>
            <w:bottom w:val="none" w:sz="0" w:space="0" w:color="auto"/>
            <w:right w:val="none" w:sz="0" w:space="0" w:color="auto"/>
          </w:divBdr>
          <w:divsChild>
            <w:div w:id="1638955307">
              <w:marLeft w:val="0"/>
              <w:marRight w:val="0"/>
              <w:marTop w:val="0"/>
              <w:marBottom w:val="0"/>
              <w:divBdr>
                <w:top w:val="none" w:sz="0" w:space="0" w:color="auto"/>
                <w:left w:val="none" w:sz="0" w:space="0" w:color="auto"/>
                <w:bottom w:val="none" w:sz="0" w:space="0" w:color="auto"/>
                <w:right w:val="none" w:sz="0" w:space="0" w:color="auto"/>
              </w:divBdr>
            </w:div>
          </w:divsChild>
        </w:div>
        <w:div w:id="82604095">
          <w:marLeft w:val="0"/>
          <w:marRight w:val="0"/>
          <w:marTop w:val="0"/>
          <w:marBottom w:val="0"/>
          <w:divBdr>
            <w:top w:val="none" w:sz="0" w:space="0" w:color="auto"/>
            <w:left w:val="none" w:sz="0" w:space="0" w:color="auto"/>
            <w:bottom w:val="none" w:sz="0" w:space="0" w:color="auto"/>
            <w:right w:val="none" w:sz="0" w:space="0" w:color="auto"/>
          </w:divBdr>
          <w:divsChild>
            <w:div w:id="43798420">
              <w:marLeft w:val="0"/>
              <w:marRight w:val="0"/>
              <w:marTop w:val="0"/>
              <w:marBottom w:val="0"/>
              <w:divBdr>
                <w:top w:val="none" w:sz="0" w:space="0" w:color="auto"/>
                <w:left w:val="none" w:sz="0" w:space="0" w:color="auto"/>
                <w:bottom w:val="none" w:sz="0" w:space="0" w:color="auto"/>
                <w:right w:val="none" w:sz="0" w:space="0" w:color="auto"/>
              </w:divBdr>
            </w:div>
          </w:divsChild>
        </w:div>
        <w:div w:id="122429737">
          <w:marLeft w:val="0"/>
          <w:marRight w:val="0"/>
          <w:marTop w:val="0"/>
          <w:marBottom w:val="0"/>
          <w:divBdr>
            <w:top w:val="none" w:sz="0" w:space="0" w:color="auto"/>
            <w:left w:val="none" w:sz="0" w:space="0" w:color="auto"/>
            <w:bottom w:val="none" w:sz="0" w:space="0" w:color="auto"/>
            <w:right w:val="none" w:sz="0" w:space="0" w:color="auto"/>
          </w:divBdr>
          <w:divsChild>
            <w:div w:id="1889099679">
              <w:marLeft w:val="0"/>
              <w:marRight w:val="0"/>
              <w:marTop w:val="0"/>
              <w:marBottom w:val="0"/>
              <w:divBdr>
                <w:top w:val="none" w:sz="0" w:space="0" w:color="auto"/>
                <w:left w:val="none" w:sz="0" w:space="0" w:color="auto"/>
                <w:bottom w:val="none" w:sz="0" w:space="0" w:color="auto"/>
                <w:right w:val="none" w:sz="0" w:space="0" w:color="auto"/>
              </w:divBdr>
            </w:div>
          </w:divsChild>
        </w:div>
        <w:div w:id="131363871">
          <w:marLeft w:val="0"/>
          <w:marRight w:val="0"/>
          <w:marTop w:val="0"/>
          <w:marBottom w:val="0"/>
          <w:divBdr>
            <w:top w:val="none" w:sz="0" w:space="0" w:color="auto"/>
            <w:left w:val="none" w:sz="0" w:space="0" w:color="auto"/>
            <w:bottom w:val="none" w:sz="0" w:space="0" w:color="auto"/>
            <w:right w:val="none" w:sz="0" w:space="0" w:color="auto"/>
          </w:divBdr>
          <w:divsChild>
            <w:div w:id="1998417354">
              <w:marLeft w:val="0"/>
              <w:marRight w:val="0"/>
              <w:marTop w:val="0"/>
              <w:marBottom w:val="0"/>
              <w:divBdr>
                <w:top w:val="none" w:sz="0" w:space="0" w:color="auto"/>
                <w:left w:val="none" w:sz="0" w:space="0" w:color="auto"/>
                <w:bottom w:val="none" w:sz="0" w:space="0" w:color="auto"/>
                <w:right w:val="none" w:sz="0" w:space="0" w:color="auto"/>
              </w:divBdr>
            </w:div>
          </w:divsChild>
        </w:div>
        <w:div w:id="148595097">
          <w:marLeft w:val="0"/>
          <w:marRight w:val="0"/>
          <w:marTop w:val="0"/>
          <w:marBottom w:val="0"/>
          <w:divBdr>
            <w:top w:val="none" w:sz="0" w:space="0" w:color="auto"/>
            <w:left w:val="none" w:sz="0" w:space="0" w:color="auto"/>
            <w:bottom w:val="none" w:sz="0" w:space="0" w:color="auto"/>
            <w:right w:val="none" w:sz="0" w:space="0" w:color="auto"/>
          </w:divBdr>
          <w:divsChild>
            <w:div w:id="1440833286">
              <w:marLeft w:val="0"/>
              <w:marRight w:val="0"/>
              <w:marTop w:val="0"/>
              <w:marBottom w:val="0"/>
              <w:divBdr>
                <w:top w:val="none" w:sz="0" w:space="0" w:color="auto"/>
                <w:left w:val="none" w:sz="0" w:space="0" w:color="auto"/>
                <w:bottom w:val="none" w:sz="0" w:space="0" w:color="auto"/>
                <w:right w:val="none" w:sz="0" w:space="0" w:color="auto"/>
              </w:divBdr>
            </w:div>
          </w:divsChild>
        </w:div>
        <w:div w:id="152139604">
          <w:marLeft w:val="0"/>
          <w:marRight w:val="0"/>
          <w:marTop w:val="0"/>
          <w:marBottom w:val="0"/>
          <w:divBdr>
            <w:top w:val="none" w:sz="0" w:space="0" w:color="auto"/>
            <w:left w:val="none" w:sz="0" w:space="0" w:color="auto"/>
            <w:bottom w:val="none" w:sz="0" w:space="0" w:color="auto"/>
            <w:right w:val="none" w:sz="0" w:space="0" w:color="auto"/>
          </w:divBdr>
          <w:divsChild>
            <w:div w:id="1970240651">
              <w:marLeft w:val="0"/>
              <w:marRight w:val="0"/>
              <w:marTop w:val="0"/>
              <w:marBottom w:val="0"/>
              <w:divBdr>
                <w:top w:val="none" w:sz="0" w:space="0" w:color="auto"/>
                <w:left w:val="none" w:sz="0" w:space="0" w:color="auto"/>
                <w:bottom w:val="none" w:sz="0" w:space="0" w:color="auto"/>
                <w:right w:val="none" w:sz="0" w:space="0" w:color="auto"/>
              </w:divBdr>
            </w:div>
          </w:divsChild>
        </w:div>
        <w:div w:id="191842254">
          <w:marLeft w:val="0"/>
          <w:marRight w:val="0"/>
          <w:marTop w:val="0"/>
          <w:marBottom w:val="0"/>
          <w:divBdr>
            <w:top w:val="none" w:sz="0" w:space="0" w:color="auto"/>
            <w:left w:val="none" w:sz="0" w:space="0" w:color="auto"/>
            <w:bottom w:val="none" w:sz="0" w:space="0" w:color="auto"/>
            <w:right w:val="none" w:sz="0" w:space="0" w:color="auto"/>
          </w:divBdr>
          <w:divsChild>
            <w:div w:id="1137332016">
              <w:marLeft w:val="0"/>
              <w:marRight w:val="0"/>
              <w:marTop w:val="0"/>
              <w:marBottom w:val="0"/>
              <w:divBdr>
                <w:top w:val="none" w:sz="0" w:space="0" w:color="auto"/>
                <w:left w:val="none" w:sz="0" w:space="0" w:color="auto"/>
                <w:bottom w:val="none" w:sz="0" w:space="0" w:color="auto"/>
                <w:right w:val="none" w:sz="0" w:space="0" w:color="auto"/>
              </w:divBdr>
            </w:div>
          </w:divsChild>
        </w:div>
        <w:div w:id="222369635">
          <w:marLeft w:val="0"/>
          <w:marRight w:val="0"/>
          <w:marTop w:val="0"/>
          <w:marBottom w:val="0"/>
          <w:divBdr>
            <w:top w:val="none" w:sz="0" w:space="0" w:color="auto"/>
            <w:left w:val="none" w:sz="0" w:space="0" w:color="auto"/>
            <w:bottom w:val="none" w:sz="0" w:space="0" w:color="auto"/>
            <w:right w:val="none" w:sz="0" w:space="0" w:color="auto"/>
          </w:divBdr>
          <w:divsChild>
            <w:div w:id="1700549965">
              <w:marLeft w:val="0"/>
              <w:marRight w:val="0"/>
              <w:marTop w:val="0"/>
              <w:marBottom w:val="0"/>
              <w:divBdr>
                <w:top w:val="none" w:sz="0" w:space="0" w:color="auto"/>
                <w:left w:val="none" w:sz="0" w:space="0" w:color="auto"/>
                <w:bottom w:val="none" w:sz="0" w:space="0" w:color="auto"/>
                <w:right w:val="none" w:sz="0" w:space="0" w:color="auto"/>
              </w:divBdr>
            </w:div>
          </w:divsChild>
        </w:div>
        <w:div w:id="228465813">
          <w:marLeft w:val="0"/>
          <w:marRight w:val="0"/>
          <w:marTop w:val="0"/>
          <w:marBottom w:val="0"/>
          <w:divBdr>
            <w:top w:val="none" w:sz="0" w:space="0" w:color="auto"/>
            <w:left w:val="none" w:sz="0" w:space="0" w:color="auto"/>
            <w:bottom w:val="none" w:sz="0" w:space="0" w:color="auto"/>
            <w:right w:val="none" w:sz="0" w:space="0" w:color="auto"/>
          </w:divBdr>
          <w:divsChild>
            <w:div w:id="251594279">
              <w:marLeft w:val="0"/>
              <w:marRight w:val="0"/>
              <w:marTop w:val="0"/>
              <w:marBottom w:val="0"/>
              <w:divBdr>
                <w:top w:val="none" w:sz="0" w:space="0" w:color="auto"/>
                <w:left w:val="none" w:sz="0" w:space="0" w:color="auto"/>
                <w:bottom w:val="none" w:sz="0" w:space="0" w:color="auto"/>
                <w:right w:val="none" w:sz="0" w:space="0" w:color="auto"/>
              </w:divBdr>
            </w:div>
          </w:divsChild>
        </w:div>
        <w:div w:id="260646128">
          <w:marLeft w:val="0"/>
          <w:marRight w:val="0"/>
          <w:marTop w:val="0"/>
          <w:marBottom w:val="0"/>
          <w:divBdr>
            <w:top w:val="none" w:sz="0" w:space="0" w:color="auto"/>
            <w:left w:val="none" w:sz="0" w:space="0" w:color="auto"/>
            <w:bottom w:val="none" w:sz="0" w:space="0" w:color="auto"/>
            <w:right w:val="none" w:sz="0" w:space="0" w:color="auto"/>
          </w:divBdr>
          <w:divsChild>
            <w:div w:id="228273466">
              <w:marLeft w:val="0"/>
              <w:marRight w:val="0"/>
              <w:marTop w:val="0"/>
              <w:marBottom w:val="0"/>
              <w:divBdr>
                <w:top w:val="none" w:sz="0" w:space="0" w:color="auto"/>
                <w:left w:val="none" w:sz="0" w:space="0" w:color="auto"/>
                <w:bottom w:val="none" w:sz="0" w:space="0" w:color="auto"/>
                <w:right w:val="none" w:sz="0" w:space="0" w:color="auto"/>
              </w:divBdr>
            </w:div>
          </w:divsChild>
        </w:div>
        <w:div w:id="271518233">
          <w:marLeft w:val="0"/>
          <w:marRight w:val="0"/>
          <w:marTop w:val="0"/>
          <w:marBottom w:val="0"/>
          <w:divBdr>
            <w:top w:val="none" w:sz="0" w:space="0" w:color="auto"/>
            <w:left w:val="none" w:sz="0" w:space="0" w:color="auto"/>
            <w:bottom w:val="none" w:sz="0" w:space="0" w:color="auto"/>
            <w:right w:val="none" w:sz="0" w:space="0" w:color="auto"/>
          </w:divBdr>
          <w:divsChild>
            <w:div w:id="1016419861">
              <w:marLeft w:val="0"/>
              <w:marRight w:val="0"/>
              <w:marTop w:val="0"/>
              <w:marBottom w:val="0"/>
              <w:divBdr>
                <w:top w:val="none" w:sz="0" w:space="0" w:color="auto"/>
                <w:left w:val="none" w:sz="0" w:space="0" w:color="auto"/>
                <w:bottom w:val="none" w:sz="0" w:space="0" w:color="auto"/>
                <w:right w:val="none" w:sz="0" w:space="0" w:color="auto"/>
              </w:divBdr>
            </w:div>
          </w:divsChild>
        </w:div>
        <w:div w:id="280847362">
          <w:marLeft w:val="0"/>
          <w:marRight w:val="0"/>
          <w:marTop w:val="0"/>
          <w:marBottom w:val="0"/>
          <w:divBdr>
            <w:top w:val="none" w:sz="0" w:space="0" w:color="auto"/>
            <w:left w:val="none" w:sz="0" w:space="0" w:color="auto"/>
            <w:bottom w:val="none" w:sz="0" w:space="0" w:color="auto"/>
            <w:right w:val="none" w:sz="0" w:space="0" w:color="auto"/>
          </w:divBdr>
          <w:divsChild>
            <w:div w:id="399835663">
              <w:marLeft w:val="0"/>
              <w:marRight w:val="0"/>
              <w:marTop w:val="0"/>
              <w:marBottom w:val="0"/>
              <w:divBdr>
                <w:top w:val="none" w:sz="0" w:space="0" w:color="auto"/>
                <w:left w:val="none" w:sz="0" w:space="0" w:color="auto"/>
                <w:bottom w:val="none" w:sz="0" w:space="0" w:color="auto"/>
                <w:right w:val="none" w:sz="0" w:space="0" w:color="auto"/>
              </w:divBdr>
            </w:div>
            <w:div w:id="1950119037">
              <w:marLeft w:val="0"/>
              <w:marRight w:val="0"/>
              <w:marTop w:val="0"/>
              <w:marBottom w:val="0"/>
              <w:divBdr>
                <w:top w:val="none" w:sz="0" w:space="0" w:color="auto"/>
                <w:left w:val="none" w:sz="0" w:space="0" w:color="auto"/>
                <w:bottom w:val="none" w:sz="0" w:space="0" w:color="auto"/>
                <w:right w:val="none" w:sz="0" w:space="0" w:color="auto"/>
              </w:divBdr>
            </w:div>
          </w:divsChild>
        </w:div>
        <w:div w:id="282271743">
          <w:marLeft w:val="0"/>
          <w:marRight w:val="0"/>
          <w:marTop w:val="0"/>
          <w:marBottom w:val="0"/>
          <w:divBdr>
            <w:top w:val="none" w:sz="0" w:space="0" w:color="auto"/>
            <w:left w:val="none" w:sz="0" w:space="0" w:color="auto"/>
            <w:bottom w:val="none" w:sz="0" w:space="0" w:color="auto"/>
            <w:right w:val="none" w:sz="0" w:space="0" w:color="auto"/>
          </w:divBdr>
          <w:divsChild>
            <w:div w:id="1735158328">
              <w:marLeft w:val="0"/>
              <w:marRight w:val="0"/>
              <w:marTop w:val="0"/>
              <w:marBottom w:val="0"/>
              <w:divBdr>
                <w:top w:val="none" w:sz="0" w:space="0" w:color="auto"/>
                <w:left w:val="none" w:sz="0" w:space="0" w:color="auto"/>
                <w:bottom w:val="none" w:sz="0" w:space="0" w:color="auto"/>
                <w:right w:val="none" w:sz="0" w:space="0" w:color="auto"/>
              </w:divBdr>
            </w:div>
          </w:divsChild>
        </w:div>
        <w:div w:id="317812062">
          <w:marLeft w:val="0"/>
          <w:marRight w:val="0"/>
          <w:marTop w:val="0"/>
          <w:marBottom w:val="0"/>
          <w:divBdr>
            <w:top w:val="none" w:sz="0" w:space="0" w:color="auto"/>
            <w:left w:val="none" w:sz="0" w:space="0" w:color="auto"/>
            <w:bottom w:val="none" w:sz="0" w:space="0" w:color="auto"/>
            <w:right w:val="none" w:sz="0" w:space="0" w:color="auto"/>
          </w:divBdr>
          <w:divsChild>
            <w:div w:id="1771778956">
              <w:marLeft w:val="0"/>
              <w:marRight w:val="0"/>
              <w:marTop w:val="0"/>
              <w:marBottom w:val="0"/>
              <w:divBdr>
                <w:top w:val="none" w:sz="0" w:space="0" w:color="auto"/>
                <w:left w:val="none" w:sz="0" w:space="0" w:color="auto"/>
                <w:bottom w:val="none" w:sz="0" w:space="0" w:color="auto"/>
                <w:right w:val="none" w:sz="0" w:space="0" w:color="auto"/>
              </w:divBdr>
            </w:div>
          </w:divsChild>
        </w:div>
        <w:div w:id="322395734">
          <w:marLeft w:val="0"/>
          <w:marRight w:val="0"/>
          <w:marTop w:val="0"/>
          <w:marBottom w:val="0"/>
          <w:divBdr>
            <w:top w:val="none" w:sz="0" w:space="0" w:color="auto"/>
            <w:left w:val="none" w:sz="0" w:space="0" w:color="auto"/>
            <w:bottom w:val="none" w:sz="0" w:space="0" w:color="auto"/>
            <w:right w:val="none" w:sz="0" w:space="0" w:color="auto"/>
          </w:divBdr>
          <w:divsChild>
            <w:div w:id="227150993">
              <w:marLeft w:val="0"/>
              <w:marRight w:val="0"/>
              <w:marTop w:val="0"/>
              <w:marBottom w:val="0"/>
              <w:divBdr>
                <w:top w:val="none" w:sz="0" w:space="0" w:color="auto"/>
                <w:left w:val="none" w:sz="0" w:space="0" w:color="auto"/>
                <w:bottom w:val="none" w:sz="0" w:space="0" w:color="auto"/>
                <w:right w:val="none" w:sz="0" w:space="0" w:color="auto"/>
              </w:divBdr>
            </w:div>
          </w:divsChild>
        </w:div>
        <w:div w:id="350574257">
          <w:marLeft w:val="0"/>
          <w:marRight w:val="0"/>
          <w:marTop w:val="0"/>
          <w:marBottom w:val="0"/>
          <w:divBdr>
            <w:top w:val="none" w:sz="0" w:space="0" w:color="auto"/>
            <w:left w:val="none" w:sz="0" w:space="0" w:color="auto"/>
            <w:bottom w:val="none" w:sz="0" w:space="0" w:color="auto"/>
            <w:right w:val="none" w:sz="0" w:space="0" w:color="auto"/>
          </w:divBdr>
          <w:divsChild>
            <w:div w:id="732852419">
              <w:marLeft w:val="0"/>
              <w:marRight w:val="0"/>
              <w:marTop w:val="0"/>
              <w:marBottom w:val="0"/>
              <w:divBdr>
                <w:top w:val="none" w:sz="0" w:space="0" w:color="auto"/>
                <w:left w:val="none" w:sz="0" w:space="0" w:color="auto"/>
                <w:bottom w:val="none" w:sz="0" w:space="0" w:color="auto"/>
                <w:right w:val="none" w:sz="0" w:space="0" w:color="auto"/>
              </w:divBdr>
            </w:div>
          </w:divsChild>
        </w:div>
        <w:div w:id="388235308">
          <w:marLeft w:val="0"/>
          <w:marRight w:val="0"/>
          <w:marTop w:val="0"/>
          <w:marBottom w:val="0"/>
          <w:divBdr>
            <w:top w:val="none" w:sz="0" w:space="0" w:color="auto"/>
            <w:left w:val="none" w:sz="0" w:space="0" w:color="auto"/>
            <w:bottom w:val="none" w:sz="0" w:space="0" w:color="auto"/>
            <w:right w:val="none" w:sz="0" w:space="0" w:color="auto"/>
          </w:divBdr>
          <w:divsChild>
            <w:div w:id="1618755279">
              <w:marLeft w:val="0"/>
              <w:marRight w:val="0"/>
              <w:marTop w:val="0"/>
              <w:marBottom w:val="0"/>
              <w:divBdr>
                <w:top w:val="none" w:sz="0" w:space="0" w:color="auto"/>
                <w:left w:val="none" w:sz="0" w:space="0" w:color="auto"/>
                <w:bottom w:val="none" w:sz="0" w:space="0" w:color="auto"/>
                <w:right w:val="none" w:sz="0" w:space="0" w:color="auto"/>
              </w:divBdr>
            </w:div>
          </w:divsChild>
        </w:div>
        <w:div w:id="434327955">
          <w:marLeft w:val="0"/>
          <w:marRight w:val="0"/>
          <w:marTop w:val="0"/>
          <w:marBottom w:val="0"/>
          <w:divBdr>
            <w:top w:val="none" w:sz="0" w:space="0" w:color="auto"/>
            <w:left w:val="none" w:sz="0" w:space="0" w:color="auto"/>
            <w:bottom w:val="none" w:sz="0" w:space="0" w:color="auto"/>
            <w:right w:val="none" w:sz="0" w:space="0" w:color="auto"/>
          </w:divBdr>
          <w:divsChild>
            <w:div w:id="558126343">
              <w:marLeft w:val="0"/>
              <w:marRight w:val="0"/>
              <w:marTop w:val="0"/>
              <w:marBottom w:val="0"/>
              <w:divBdr>
                <w:top w:val="none" w:sz="0" w:space="0" w:color="auto"/>
                <w:left w:val="none" w:sz="0" w:space="0" w:color="auto"/>
                <w:bottom w:val="none" w:sz="0" w:space="0" w:color="auto"/>
                <w:right w:val="none" w:sz="0" w:space="0" w:color="auto"/>
              </w:divBdr>
            </w:div>
          </w:divsChild>
        </w:div>
        <w:div w:id="446890742">
          <w:marLeft w:val="0"/>
          <w:marRight w:val="0"/>
          <w:marTop w:val="0"/>
          <w:marBottom w:val="0"/>
          <w:divBdr>
            <w:top w:val="none" w:sz="0" w:space="0" w:color="auto"/>
            <w:left w:val="none" w:sz="0" w:space="0" w:color="auto"/>
            <w:bottom w:val="none" w:sz="0" w:space="0" w:color="auto"/>
            <w:right w:val="none" w:sz="0" w:space="0" w:color="auto"/>
          </w:divBdr>
          <w:divsChild>
            <w:div w:id="1916622214">
              <w:marLeft w:val="0"/>
              <w:marRight w:val="0"/>
              <w:marTop w:val="0"/>
              <w:marBottom w:val="0"/>
              <w:divBdr>
                <w:top w:val="none" w:sz="0" w:space="0" w:color="auto"/>
                <w:left w:val="none" w:sz="0" w:space="0" w:color="auto"/>
                <w:bottom w:val="none" w:sz="0" w:space="0" w:color="auto"/>
                <w:right w:val="none" w:sz="0" w:space="0" w:color="auto"/>
              </w:divBdr>
            </w:div>
          </w:divsChild>
        </w:div>
        <w:div w:id="456727254">
          <w:marLeft w:val="0"/>
          <w:marRight w:val="0"/>
          <w:marTop w:val="0"/>
          <w:marBottom w:val="0"/>
          <w:divBdr>
            <w:top w:val="none" w:sz="0" w:space="0" w:color="auto"/>
            <w:left w:val="none" w:sz="0" w:space="0" w:color="auto"/>
            <w:bottom w:val="none" w:sz="0" w:space="0" w:color="auto"/>
            <w:right w:val="none" w:sz="0" w:space="0" w:color="auto"/>
          </w:divBdr>
          <w:divsChild>
            <w:div w:id="140118728">
              <w:marLeft w:val="0"/>
              <w:marRight w:val="0"/>
              <w:marTop w:val="0"/>
              <w:marBottom w:val="0"/>
              <w:divBdr>
                <w:top w:val="none" w:sz="0" w:space="0" w:color="auto"/>
                <w:left w:val="none" w:sz="0" w:space="0" w:color="auto"/>
                <w:bottom w:val="none" w:sz="0" w:space="0" w:color="auto"/>
                <w:right w:val="none" w:sz="0" w:space="0" w:color="auto"/>
              </w:divBdr>
            </w:div>
          </w:divsChild>
        </w:div>
        <w:div w:id="464616646">
          <w:marLeft w:val="0"/>
          <w:marRight w:val="0"/>
          <w:marTop w:val="0"/>
          <w:marBottom w:val="0"/>
          <w:divBdr>
            <w:top w:val="none" w:sz="0" w:space="0" w:color="auto"/>
            <w:left w:val="none" w:sz="0" w:space="0" w:color="auto"/>
            <w:bottom w:val="none" w:sz="0" w:space="0" w:color="auto"/>
            <w:right w:val="none" w:sz="0" w:space="0" w:color="auto"/>
          </w:divBdr>
          <w:divsChild>
            <w:div w:id="1761178886">
              <w:marLeft w:val="0"/>
              <w:marRight w:val="0"/>
              <w:marTop w:val="0"/>
              <w:marBottom w:val="0"/>
              <w:divBdr>
                <w:top w:val="none" w:sz="0" w:space="0" w:color="auto"/>
                <w:left w:val="none" w:sz="0" w:space="0" w:color="auto"/>
                <w:bottom w:val="none" w:sz="0" w:space="0" w:color="auto"/>
                <w:right w:val="none" w:sz="0" w:space="0" w:color="auto"/>
              </w:divBdr>
            </w:div>
          </w:divsChild>
        </w:div>
        <w:div w:id="471750443">
          <w:marLeft w:val="0"/>
          <w:marRight w:val="0"/>
          <w:marTop w:val="0"/>
          <w:marBottom w:val="0"/>
          <w:divBdr>
            <w:top w:val="none" w:sz="0" w:space="0" w:color="auto"/>
            <w:left w:val="none" w:sz="0" w:space="0" w:color="auto"/>
            <w:bottom w:val="none" w:sz="0" w:space="0" w:color="auto"/>
            <w:right w:val="none" w:sz="0" w:space="0" w:color="auto"/>
          </w:divBdr>
          <w:divsChild>
            <w:div w:id="921067918">
              <w:marLeft w:val="0"/>
              <w:marRight w:val="0"/>
              <w:marTop w:val="0"/>
              <w:marBottom w:val="0"/>
              <w:divBdr>
                <w:top w:val="none" w:sz="0" w:space="0" w:color="auto"/>
                <w:left w:val="none" w:sz="0" w:space="0" w:color="auto"/>
                <w:bottom w:val="none" w:sz="0" w:space="0" w:color="auto"/>
                <w:right w:val="none" w:sz="0" w:space="0" w:color="auto"/>
              </w:divBdr>
            </w:div>
          </w:divsChild>
        </w:div>
        <w:div w:id="481195637">
          <w:marLeft w:val="0"/>
          <w:marRight w:val="0"/>
          <w:marTop w:val="0"/>
          <w:marBottom w:val="0"/>
          <w:divBdr>
            <w:top w:val="none" w:sz="0" w:space="0" w:color="auto"/>
            <w:left w:val="none" w:sz="0" w:space="0" w:color="auto"/>
            <w:bottom w:val="none" w:sz="0" w:space="0" w:color="auto"/>
            <w:right w:val="none" w:sz="0" w:space="0" w:color="auto"/>
          </w:divBdr>
          <w:divsChild>
            <w:div w:id="652297648">
              <w:marLeft w:val="0"/>
              <w:marRight w:val="0"/>
              <w:marTop w:val="0"/>
              <w:marBottom w:val="0"/>
              <w:divBdr>
                <w:top w:val="none" w:sz="0" w:space="0" w:color="auto"/>
                <w:left w:val="none" w:sz="0" w:space="0" w:color="auto"/>
                <w:bottom w:val="none" w:sz="0" w:space="0" w:color="auto"/>
                <w:right w:val="none" w:sz="0" w:space="0" w:color="auto"/>
              </w:divBdr>
            </w:div>
          </w:divsChild>
        </w:div>
        <w:div w:id="481626710">
          <w:marLeft w:val="0"/>
          <w:marRight w:val="0"/>
          <w:marTop w:val="0"/>
          <w:marBottom w:val="0"/>
          <w:divBdr>
            <w:top w:val="none" w:sz="0" w:space="0" w:color="auto"/>
            <w:left w:val="none" w:sz="0" w:space="0" w:color="auto"/>
            <w:bottom w:val="none" w:sz="0" w:space="0" w:color="auto"/>
            <w:right w:val="none" w:sz="0" w:space="0" w:color="auto"/>
          </w:divBdr>
          <w:divsChild>
            <w:div w:id="749429377">
              <w:marLeft w:val="0"/>
              <w:marRight w:val="0"/>
              <w:marTop w:val="0"/>
              <w:marBottom w:val="0"/>
              <w:divBdr>
                <w:top w:val="none" w:sz="0" w:space="0" w:color="auto"/>
                <w:left w:val="none" w:sz="0" w:space="0" w:color="auto"/>
                <w:bottom w:val="none" w:sz="0" w:space="0" w:color="auto"/>
                <w:right w:val="none" w:sz="0" w:space="0" w:color="auto"/>
              </w:divBdr>
            </w:div>
          </w:divsChild>
        </w:div>
        <w:div w:id="489685471">
          <w:marLeft w:val="0"/>
          <w:marRight w:val="0"/>
          <w:marTop w:val="0"/>
          <w:marBottom w:val="0"/>
          <w:divBdr>
            <w:top w:val="none" w:sz="0" w:space="0" w:color="auto"/>
            <w:left w:val="none" w:sz="0" w:space="0" w:color="auto"/>
            <w:bottom w:val="none" w:sz="0" w:space="0" w:color="auto"/>
            <w:right w:val="none" w:sz="0" w:space="0" w:color="auto"/>
          </w:divBdr>
          <w:divsChild>
            <w:div w:id="1830750609">
              <w:marLeft w:val="0"/>
              <w:marRight w:val="0"/>
              <w:marTop w:val="0"/>
              <w:marBottom w:val="0"/>
              <w:divBdr>
                <w:top w:val="none" w:sz="0" w:space="0" w:color="auto"/>
                <w:left w:val="none" w:sz="0" w:space="0" w:color="auto"/>
                <w:bottom w:val="none" w:sz="0" w:space="0" w:color="auto"/>
                <w:right w:val="none" w:sz="0" w:space="0" w:color="auto"/>
              </w:divBdr>
            </w:div>
          </w:divsChild>
        </w:div>
        <w:div w:id="531266327">
          <w:marLeft w:val="0"/>
          <w:marRight w:val="0"/>
          <w:marTop w:val="0"/>
          <w:marBottom w:val="0"/>
          <w:divBdr>
            <w:top w:val="none" w:sz="0" w:space="0" w:color="auto"/>
            <w:left w:val="none" w:sz="0" w:space="0" w:color="auto"/>
            <w:bottom w:val="none" w:sz="0" w:space="0" w:color="auto"/>
            <w:right w:val="none" w:sz="0" w:space="0" w:color="auto"/>
          </w:divBdr>
          <w:divsChild>
            <w:div w:id="340930614">
              <w:marLeft w:val="0"/>
              <w:marRight w:val="0"/>
              <w:marTop w:val="0"/>
              <w:marBottom w:val="0"/>
              <w:divBdr>
                <w:top w:val="none" w:sz="0" w:space="0" w:color="auto"/>
                <w:left w:val="none" w:sz="0" w:space="0" w:color="auto"/>
                <w:bottom w:val="none" w:sz="0" w:space="0" w:color="auto"/>
                <w:right w:val="none" w:sz="0" w:space="0" w:color="auto"/>
              </w:divBdr>
            </w:div>
          </w:divsChild>
        </w:div>
        <w:div w:id="538514223">
          <w:marLeft w:val="0"/>
          <w:marRight w:val="0"/>
          <w:marTop w:val="0"/>
          <w:marBottom w:val="0"/>
          <w:divBdr>
            <w:top w:val="none" w:sz="0" w:space="0" w:color="auto"/>
            <w:left w:val="none" w:sz="0" w:space="0" w:color="auto"/>
            <w:bottom w:val="none" w:sz="0" w:space="0" w:color="auto"/>
            <w:right w:val="none" w:sz="0" w:space="0" w:color="auto"/>
          </w:divBdr>
          <w:divsChild>
            <w:div w:id="956911482">
              <w:marLeft w:val="0"/>
              <w:marRight w:val="0"/>
              <w:marTop w:val="0"/>
              <w:marBottom w:val="0"/>
              <w:divBdr>
                <w:top w:val="none" w:sz="0" w:space="0" w:color="auto"/>
                <w:left w:val="none" w:sz="0" w:space="0" w:color="auto"/>
                <w:bottom w:val="none" w:sz="0" w:space="0" w:color="auto"/>
                <w:right w:val="none" w:sz="0" w:space="0" w:color="auto"/>
              </w:divBdr>
            </w:div>
          </w:divsChild>
        </w:div>
        <w:div w:id="551430224">
          <w:marLeft w:val="0"/>
          <w:marRight w:val="0"/>
          <w:marTop w:val="0"/>
          <w:marBottom w:val="0"/>
          <w:divBdr>
            <w:top w:val="none" w:sz="0" w:space="0" w:color="auto"/>
            <w:left w:val="none" w:sz="0" w:space="0" w:color="auto"/>
            <w:bottom w:val="none" w:sz="0" w:space="0" w:color="auto"/>
            <w:right w:val="none" w:sz="0" w:space="0" w:color="auto"/>
          </w:divBdr>
          <w:divsChild>
            <w:div w:id="989600007">
              <w:marLeft w:val="0"/>
              <w:marRight w:val="0"/>
              <w:marTop w:val="0"/>
              <w:marBottom w:val="0"/>
              <w:divBdr>
                <w:top w:val="none" w:sz="0" w:space="0" w:color="auto"/>
                <w:left w:val="none" w:sz="0" w:space="0" w:color="auto"/>
                <w:bottom w:val="none" w:sz="0" w:space="0" w:color="auto"/>
                <w:right w:val="none" w:sz="0" w:space="0" w:color="auto"/>
              </w:divBdr>
            </w:div>
          </w:divsChild>
        </w:div>
        <w:div w:id="592132119">
          <w:marLeft w:val="0"/>
          <w:marRight w:val="0"/>
          <w:marTop w:val="0"/>
          <w:marBottom w:val="0"/>
          <w:divBdr>
            <w:top w:val="none" w:sz="0" w:space="0" w:color="auto"/>
            <w:left w:val="none" w:sz="0" w:space="0" w:color="auto"/>
            <w:bottom w:val="none" w:sz="0" w:space="0" w:color="auto"/>
            <w:right w:val="none" w:sz="0" w:space="0" w:color="auto"/>
          </w:divBdr>
          <w:divsChild>
            <w:div w:id="1349604505">
              <w:marLeft w:val="0"/>
              <w:marRight w:val="0"/>
              <w:marTop w:val="0"/>
              <w:marBottom w:val="0"/>
              <w:divBdr>
                <w:top w:val="none" w:sz="0" w:space="0" w:color="auto"/>
                <w:left w:val="none" w:sz="0" w:space="0" w:color="auto"/>
                <w:bottom w:val="none" w:sz="0" w:space="0" w:color="auto"/>
                <w:right w:val="none" w:sz="0" w:space="0" w:color="auto"/>
              </w:divBdr>
            </w:div>
          </w:divsChild>
        </w:div>
        <w:div w:id="640353361">
          <w:marLeft w:val="0"/>
          <w:marRight w:val="0"/>
          <w:marTop w:val="0"/>
          <w:marBottom w:val="0"/>
          <w:divBdr>
            <w:top w:val="none" w:sz="0" w:space="0" w:color="auto"/>
            <w:left w:val="none" w:sz="0" w:space="0" w:color="auto"/>
            <w:bottom w:val="none" w:sz="0" w:space="0" w:color="auto"/>
            <w:right w:val="none" w:sz="0" w:space="0" w:color="auto"/>
          </w:divBdr>
          <w:divsChild>
            <w:div w:id="1217087187">
              <w:marLeft w:val="0"/>
              <w:marRight w:val="0"/>
              <w:marTop w:val="0"/>
              <w:marBottom w:val="0"/>
              <w:divBdr>
                <w:top w:val="none" w:sz="0" w:space="0" w:color="auto"/>
                <w:left w:val="none" w:sz="0" w:space="0" w:color="auto"/>
                <w:bottom w:val="none" w:sz="0" w:space="0" w:color="auto"/>
                <w:right w:val="none" w:sz="0" w:space="0" w:color="auto"/>
              </w:divBdr>
            </w:div>
          </w:divsChild>
        </w:div>
        <w:div w:id="643975502">
          <w:marLeft w:val="0"/>
          <w:marRight w:val="0"/>
          <w:marTop w:val="0"/>
          <w:marBottom w:val="0"/>
          <w:divBdr>
            <w:top w:val="none" w:sz="0" w:space="0" w:color="auto"/>
            <w:left w:val="none" w:sz="0" w:space="0" w:color="auto"/>
            <w:bottom w:val="none" w:sz="0" w:space="0" w:color="auto"/>
            <w:right w:val="none" w:sz="0" w:space="0" w:color="auto"/>
          </w:divBdr>
          <w:divsChild>
            <w:div w:id="1508135099">
              <w:marLeft w:val="0"/>
              <w:marRight w:val="0"/>
              <w:marTop w:val="0"/>
              <w:marBottom w:val="0"/>
              <w:divBdr>
                <w:top w:val="none" w:sz="0" w:space="0" w:color="auto"/>
                <w:left w:val="none" w:sz="0" w:space="0" w:color="auto"/>
                <w:bottom w:val="none" w:sz="0" w:space="0" w:color="auto"/>
                <w:right w:val="none" w:sz="0" w:space="0" w:color="auto"/>
              </w:divBdr>
            </w:div>
          </w:divsChild>
        </w:div>
        <w:div w:id="645159611">
          <w:marLeft w:val="0"/>
          <w:marRight w:val="0"/>
          <w:marTop w:val="0"/>
          <w:marBottom w:val="0"/>
          <w:divBdr>
            <w:top w:val="none" w:sz="0" w:space="0" w:color="auto"/>
            <w:left w:val="none" w:sz="0" w:space="0" w:color="auto"/>
            <w:bottom w:val="none" w:sz="0" w:space="0" w:color="auto"/>
            <w:right w:val="none" w:sz="0" w:space="0" w:color="auto"/>
          </w:divBdr>
          <w:divsChild>
            <w:div w:id="800656192">
              <w:marLeft w:val="0"/>
              <w:marRight w:val="0"/>
              <w:marTop w:val="0"/>
              <w:marBottom w:val="0"/>
              <w:divBdr>
                <w:top w:val="none" w:sz="0" w:space="0" w:color="auto"/>
                <w:left w:val="none" w:sz="0" w:space="0" w:color="auto"/>
                <w:bottom w:val="none" w:sz="0" w:space="0" w:color="auto"/>
                <w:right w:val="none" w:sz="0" w:space="0" w:color="auto"/>
              </w:divBdr>
            </w:div>
          </w:divsChild>
        </w:div>
        <w:div w:id="655916496">
          <w:marLeft w:val="0"/>
          <w:marRight w:val="0"/>
          <w:marTop w:val="0"/>
          <w:marBottom w:val="0"/>
          <w:divBdr>
            <w:top w:val="none" w:sz="0" w:space="0" w:color="auto"/>
            <w:left w:val="none" w:sz="0" w:space="0" w:color="auto"/>
            <w:bottom w:val="none" w:sz="0" w:space="0" w:color="auto"/>
            <w:right w:val="none" w:sz="0" w:space="0" w:color="auto"/>
          </w:divBdr>
          <w:divsChild>
            <w:div w:id="84809047">
              <w:marLeft w:val="0"/>
              <w:marRight w:val="0"/>
              <w:marTop w:val="0"/>
              <w:marBottom w:val="0"/>
              <w:divBdr>
                <w:top w:val="none" w:sz="0" w:space="0" w:color="auto"/>
                <w:left w:val="none" w:sz="0" w:space="0" w:color="auto"/>
                <w:bottom w:val="none" w:sz="0" w:space="0" w:color="auto"/>
                <w:right w:val="none" w:sz="0" w:space="0" w:color="auto"/>
              </w:divBdr>
            </w:div>
          </w:divsChild>
        </w:div>
        <w:div w:id="685862127">
          <w:marLeft w:val="0"/>
          <w:marRight w:val="0"/>
          <w:marTop w:val="0"/>
          <w:marBottom w:val="0"/>
          <w:divBdr>
            <w:top w:val="none" w:sz="0" w:space="0" w:color="auto"/>
            <w:left w:val="none" w:sz="0" w:space="0" w:color="auto"/>
            <w:bottom w:val="none" w:sz="0" w:space="0" w:color="auto"/>
            <w:right w:val="none" w:sz="0" w:space="0" w:color="auto"/>
          </w:divBdr>
          <w:divsChild>
            <w:div w:id="542324731">
              <w:marLeft w:val="0"/>
              <w:marRight w:val="0"/>
              <w:marTop w:val="0"/>
              <w:marBottom w:val="0"/>
              <w:divBdr>
                <w:top w:val="none" w:sz="0" w:space="0" w:color="auto"/>
                <w:left w:val="none" w:sz="0" w:space="0" w:color="auto"/>
                <w:bottom w:val="none" w:sz="0" w:space="0" w:color="auto"/>
                <w:right w:val="none" w:sz="0" w:space="0" w:color="auto"/>
              </w:divBdr>
            </w:div>
          </w:divsChild>
        </w:div>
        <w:div w:id="710886342">
          <w:marLeft w:val="0"/>
          <w:marRight w:val="0"/>
          <w:marTop w:val="0"/>
          <w:marBottom w:val="0"/>
          <w:divBdr>
            <w:top w:val="none" w:sz="0" w:space="0" w:color="auto"/>
            <w:left w:val="none" w:sz="0" w:space="0" w:color="auto"/>
            <w:bottom w:val="none" w:sz="0" w:space="0" w:color="auto"/>
            <w:right w:val="none" w:sz="0" w:space="0" w:color="auto"/>
          </w:divBdr>
          <w:divsChild>
            <w:div w:id="1359895042">
              <w:marLeft w:val="0"/>
              <w:marRight w:val="0"/>
              <w:marTop w:val="0"/>
              <w:marBottom w:val="0"/>
              <w:divBdr>
                <w:top w:val="none" w:sz="0" w:space="0" w:color="auto"/>
                <w:left w:val="none" w:sz="0" w:space="0" w:color="auto"/>
                <w:bottom w:val="none" w:sz="0" w:space="0" w:color="auto"/>
                <w:right w:val="none" w:sz="0" w:space="0" w:color="auto"/>
              </w:divBdr>
            </w:div>
          </w:divsChild>
        </w:div>
        <w:div w:id="714811994">
          <w:marLeft w:val="0"/>
          <w:marRight w:val="0"/>
          <w:marTop w:val="0"/>
          <w:marBottom w:val="0"/>
          <w:divBdr>
            <w:top w:val="none" w:sz="0" w:space="0" w:color="auto"/>
            <w:left w:val="none" w:sz="0" w:space="0" w:color="auto"/>
            <w:bottom w:val="none" w:sz="0" w:space="0" w:color="auto"/>
            <w:right w:val="none" w:sz="0" w:space="0" w:color="auto"/>
          </w:divBdr>
          <w:divsChild>
            <w:div w:id="1800151524">
              <w:marLeft w:val="0"/>
              <w:marRight w:val="0"/>
              <w:marTop w:val="0"/>
              <w:marBottom w:val="0"/>
              <w:divBdr>
                <w:top w:val="none" w:sz="0" w:space="0" w:color="auto"/>
                <w:left w:val="none" w:sz="0" w:space="0" w:color="auto"/>
                <w:bottom w:val="none" w:sz="0" w:space="0" w:color="auto"/>
                <w:right w:val="none" w:sz="0" w:space="0" w:color="auto"/>
              </w:divBdr>
            </w:div>
          </w:divsChild>
        </w:div>
        <w:div w:id="740056067">
          <w:marLeft w:val="0"/>
          <w:marRight w:val="0"/>
          <w:marTop w:val="0"/>
          <w:marBottom w:val="0"/>
          <w:divBdr>
            <w:top w:val="none" w:sz="0" w:space="0" w:color="auto"/>
            <w:left w:val="none" w:sz="0" w:space="0" w:color="auto"/>
            <w:bottom w:val="none" w:sz="0" w:space="0" w:color="auto"/>
            <w:right w:val="none" w:sz="0" w:space="0" w:color="auto"/>
          </w:divBdr>
          <w:divsChild>
            <w:div w:id="991325366">
              <w:marLeft w:val="0"/>
              <w:marRight w:val="0"/>
              <w:marTop w:val="0"/>
              <w:marBottom w:val="0"/>
              <w:divBdr>
                <w:top w:val="none" w:sz="0" w:space="0" w:color="auto"/>
                <w:left w:val="none" w:sz="0" w:space="0" w:color="auto"/>
                <w:bottom w:val="none" w:sz="0" w:space="0" w:color="auto"/>
                <w:right w:val="none" w:sz="0" w:space="0" w:color="auto"/>
              </w:divBdr>
            </w:div>
          </w:divsChild>
        </w:div>
        <w:div w:id="749274385">
          <w:marLeft w:val="0"/>
          <w:marRight w:val="0"/>
          <w:marTop w:val="0"/>
          <w:marBottom w:val="0"/>
          <w:divBdr>
            <w:top w:val="none" w:sz="0" w:space="0" w:color="auto"/>
            <w:left w:val="none" w:sz="0" w:space="0" w:color="auto"/>
            <w:bottom w:val="none" w:sz="0" w:space="0" w:color="auto"/>
            <w:right w:val="none" w:sz="0" w:space="0" w:color="auto"/>
          </w:divBdr>
          <w:divsChild>
            <w:div w:id="615722765">
              <w:marLeft w:val="0"/>
              <w:marRight w:val="0"/>
              <w:marTop w:val="0"/>
              <w:marBottom w:val="0"/>
              <w:divBdr>
                <w:top w:val="none" w:sz="0" w:space="0" w:color="auto"/>
                <w:left w:val="none" w:sz="0" w:space="0" w:color="auto"/>
                <w:bottom w:val="none" w:sz="0" w:space="0" w:color="auto"/>
                <w:right w:val="none" w:sz="0" w:space="0" w:color="auto"/>
              </w:divBdr>
            </w:div>
          </w:divsChild>
        </w:div>
        <w:div w:id="750354065">
          <w:marLeft w:val="0"/>
          <w:marRight w:val="0"/>
          <w:marTop w:val="0"/>
          <w:marBottom w:val="0"/>
          <w:divBdr>
            <w:top w:val="none" w:sz="0" w:space="0" w:color="auto"/>
            <w:left w:val="none" w:sz="0" w:space="0" w:color="auto"/>
            <w:bottom w:val="none" w:sz="0" w:space="0" w:color="auto"/>
            <w:right w:val="none" w:sz="0" w:space="0" w:color="auto"/>
          </w:divBdr>
          <w:divsChild>
            <w:div w:id="1920017732">
              <w:marLeft w:val="0"/>
              <w:marRight w:val="0"/>
              <w:marTop w:val="0"/>
              <w:marBottom w:val="0"/>
              <w:divBdr>
                <w:top w:val="none" w:sz="0" w:space="0" w:color="auto"/>
                <w:left w:val="none" w:sz="0" w:space="0" w:color="auto"/>
                <w:bottom w:val="none" w:sz="0" w:space="0" w:color="auto"/>
                <w:right w:val="none" w:sz="0" w:space="0" w:color="auto"/>
              </w:divBdr>
            </w:div>
          </w:divsChild>
        </w:div>
        <w:div w:id="756370195">
          <w:marLeft w:val="0"/>
          <w:marRight w:val="0"/>
          <w:marTop w:val="0"/>
          <w:marBottom w:val="0"/>
          <w:divBdr>
            <w:top w:val="none" w:sz="0" w:space="0" w:color="auto"/>
            <w:left w:val="none" w:sz="0" w:space="0" w:color="auto"/>
            <w:bottom w:val="none" w:sz="0" w:space="0" w:color="auto"/>
            <w:right w:val="none" w:sz="0" w:space="0" w:color="auto"/>
          </w:divBdr>
          <w:divsChild>
            <w:div w:id="2024015270">
              <w:marLeft w:val="0"/>
              <w:marRight w:val="0"/>
              <w:marTop w:val="0"/>
              <w:marBottom w:val="0"/>
              <w:divBdr>
                <w:top w:val="none" w:sz="0" w:space="0" w:color="auto"/>
                <w:left w:val="none" w:sz="0" w:space="0" w:color="auto"/>
                <w:bottom w:val="none" w:sz="0" w:space="0" w:color="auto"/>
                <w:right w:val="none" w:sz="0" w:space="0" w:color="auto"/>
              </w:divBdr>
            </w:div>
          </w:divsChild>
        </w:div>
        <w:div w:id="784083060">
          <w:marLeft w:val="0"/>
          <w:marRight w:val="0"/>
          <w:marTop w:val="0"/>
          <w:marBottom w:val="0"/>
          <w:divBdr>
            <w:top w:val="none" w:sz="0" w:space="0" w:color="auto"/>
            <w:left w:val="none" w:sz="0" w:space="0" w:color="auto"/>
            <w:bottom w:val="none" w:sz="0" w:space="0" w:color="auto"/>
            <w:right w:val="none" w:sz="0" w:space="0" w:color="auto"/>
          </w:divBdr>
          <w:divsChild>
            <w:div w:id="1852528254">
              <w:marLeft w:val="0"/>
              <w:marRight w:val="0"/>
              <w:marTop w:val="0"/>
              <w:marBottom w:val="0"/>
              <w:divBdr>
                <w:top w:val="none" w:sz="0" w:space="0" w:color="auto"/>
                <w:left w:val="none" w:sz="0" w:space="0" w:color="auto"/>
                <w:bottom w:val="none" w:sz="0" w:space="0" w:color="auto"/>
                <w:right w:val="none" w:sz="0" w:space="0" w:color="auto"/>
              </w:divBdr>
            </w:div>
          </w:divsChild>
        </w:div>
        <w:div w:id="803474478">
          <w:marLeft w:val="0"/>
          <w:marRight w:val="0"/>
          <w:marTop w:val="0"/>
          <w:marBottom w:val="0"/>
          <w:divBdr>
            <w:top w:val="none" w:sz="0" w:space="0" w:color="auto"/>
            <w:left w:val="none" w:sz="0" w:space="0" w:color="auto"/>
            <w:bottom w:val="none" w:sz="0" w:space="0" w:color="auto"/>
            <w:right w:val="none" w:sz="0" w:space="0" w:color="auto"/>
          </w:divBdr>
          <w:divsChild>
            <w:div w:id="560676796">
              <w:marLeft w:val="0"/>
              <w:marRight w:val="0"/>
              <w:marTop w:val="0"/>
              <w:marBottom w:val="0"/>
              <w:divBdr>
                <w:top w:val="none" w:sz="0" w:space="0" w:color="auto"/>
                <w:left w:val="none" w:sz="0" w:space="0" w:color="auto"/>
                <w:bottom w:val="none" w:sz="0" w:space="0" w:color="auto"/>
                <w:right w:val="none" w:sz="0" w:space="0" w:color="auto"/>
              </w:divBdr>
            </w:div>
          </w:divsChild>
        </w:div>
        <w:div w:id="833881398">
          <w:marLeft w:val="0"/>
          <w:marRight w:val="0"/>
          <w:marTop w:val="0"/>
          <w:marBottom w:val="0"/>
          <w:divBdr>
            <w:top w:val="none" w:sz="0" w:space="0" w:color="auto"/>
            <w:left w:val="none" w:sz="0" w:space="0" w:color="auto"/>
            <w:bottom w:val="none" w:sz="0" w:space="0" w:color="auto"/>
            <w:right w:val="none" w:sz="0" w:space="0" w:color="auto"/>
          </w:divBdr>
          <w:divsChild>
            <w:div w:id="1335257213">
              <w:marLeft w:val="0"/>
              <w:marRight w:val="0"/>
              <w:marTop w:val="0"/>
              <w:marBottom w:val="0"/>
              <w:divBdr>
                <w:top w:val="none" w:sz="0" w:space="0" w:color="auto"/>
                <w:left w:val="none" w:sz="0" w:space="0" w:color="auto"/>
                <w:bottom w:val="none" w:sz="0" w:space="0" w:color="auto"/>
                <w:right w:val="none" w:sz="0" w:space="0" w:color="auto"/>
              </w:divBdr>
            </w:div>
          </w:divsChild>
        </w:div>
        <w:div w:id="837111408">
          <w:marLeft w:val="0"/>
          <w:marRight w:val="0"/>
          <w:marTop w:val="0"/>
          <w:marBottom w:val="0"/>
          <w:divBdr>
            <w:top w:val="none" w:sz="0" w:space="0" w:color="auto"/>
            <w:left w:val="none" w:sz="0" w:space="0" w:color="auto"/>
            <w:bottom w:val="none" w:sz="0" w:space="0" w:color="auto"/>
            <w:right w:val="none" w:sz="0" w:space="0" w:color="auto"/>
          </w:divBdr>
          <w:divsChild>
            <w:div w:id="712267446">
              <w:marLeft w:val="0"/>
              <w:marRight w:val="0"/>
              <w:marTop w:val="0"/>
              <w:marBottom w:val="0"/>
              <w:divBdr>
                <w:top w:val="none" w:sz="0" w:space="0" w:color="auto"/>
                <w:left w:val="none" w:sz="0" w:space="0" w:color="auto"/>
                <w:bottom w:val="none" w:sz="0" w:space="0" w:color="auto"/>
                <w:right w:val="none" w:sz="0" w:space="0" w:color="auto"/>
              </w:divBdr>
            </w:div>
          </w:divsChild>
        </w:div>
        <w:div w:id="912927954">
          <w:marLeft w:val="0"/>
          <w:marRight w:val="0"/>
          <w:marTop w:val="0"/>
          <w:marBottom w:val="0"/>
          <w:divBdr>
            <w:top w:val="none" w:sz="0" w:space="0" w:color="auto"/>
            <w:left w:val="none" w:sz="0" w:space="0" w:color="auto"/>
            <w:bottom w:val="none" w:sz="0" w:space="0" w:color="auto"/>
            <w:right w:val="none" w:sz="0" w:space="0" w:color="auto"/>
          </w:divBdr>
          <w:divsChild>
            <w:div w:id="244345027">
              <w:marLeft w:val="0"/>
              <w:marRight w:val="0"/>
              <w:marTop w:val="0"/>
              <w:marBottom w:val="0"/>
              <w:divBdr>
                <w:top w:val="none" w:sz="0" w:space="0" w:color="auto"/>
                <w:left w:val="none" w:sz="0" w:space="0" w:color="auto"/>
                <w:bottom w:val="none" w:sz="0" w:space="0" w:color="auto"/>
                <w:right w:val="none" w:sz="0" w:space="0" w:color="auto"/>
              </w:divBdr>
            </w:div>
          </w:divsChild>
        </w:div>
        <w:div w:id="960648789">
          <w:marLeft w:val="0"/>
          <w:marRight w:val="0"/>
          <w:marTop w:val="0"/>
          <w:marBottom w:val="0"/>
          <w:divBdr>
            <w:top w:val="none" w:sz="0" w:space="0" w:color="auto"/>
            <w:left w:val="none" w:sz="0" w:space="0" w:color="auto"/>
            <w:bottom w:val="none" w:sz="0" w:space="0" w:color="auto"/>
            <w:right w:val="none" w:sz="0" w:space="0" w:color="auto"/>
          </w:divBdr>
          <w:divsChild>
            <w:div w:id="662589050">
              <w:marLeft w:val="0"/>
              <w:marRight w:val="0"/>
              <w:marTop w:val="0"/>
              <w:marBottom w:val="0"/>
              <w:divBdr>
                <w:top w:val="none" w:sz="0" w:space="0" w:color="auto"/>
                <w:left w:val="none" w:sz="0" w:space="0" w:color="auto"/>
                <w:bottom w:val="none" w:sz="0" w:space="0" w:color="auto"/>
                <w:right w:val="none" w:sz="0" w:space="0" w:color="auto"/>
              </w:divBdr>
            </w:div>
          </w:divsChild>
        </w:div>
        <w:div w:id="974068367">
          <w:marLeft w:val="0"/>
          <w:marRight w:val="0"/>
          <w:marTop w:val="0"/>
          <w:marBottom w:val="0"/>
          <w:divBdr>
            <w:top w:val="none" w:sz="0" w:space="0" w:color="auto"/>
            <w:left w:val="none" w:sz="0" w:space="0" w:color="auto"/>
            <w:bottom w:val="none" w:sz="0" w:space="0" w:color="auto"/>
            <w:right w:val="none" w:sz="0" w:space="0" w:color="auto"/>
          </w:divBdr>
          <w:divsChild>
            <w:div w:id="828450046">
              <w:marLeft w:val="0"/>
              <w:marRight w:val="0"/>
              <w:marTop w:val="0"/>
              <w:marBottom w:val="0"/>
              <w:divBdr>
                <w:top w:val="none" w:sz="0" w:space="0" w:color="auto"/>
                <w:left w:val="none" w:sz="0" w:space="0" w:color="auto"/>
                <w:bottom w:val="none" w:sz="0" w:space="0" w:color="auto"/>
                <w:right w:val="none" w:sz="0" w:space="0" w:color="auto"/>
              </w:divBdr>
            </w:div>
          </w:divsChild>
        </w:div>
        <w:div w:id="988285486">
          <w:marLeft w:val="0"/>
          <w:marRight w:val="0"/>
          <w:marTop w:val="0"/>
          <w:marBottom w:val="0"/>
          <w:divBdr>
            <w:top w:val="none" w:sz="0" w:space="0" w:color="auto"/>
            <w:left w:val="none" w:sz="0" w:space="0" w:color="auto"/>
            <w:bottom w:val="none" w:sz="0" w:space="0" w:color="auto"/>
            <w:right w:val="none" w:sz="0" w:space="0" w:color="auto"/>
          </w:divBdr>
          <w:divsChild>
            <w:div w:id="1083064973">
              <w:marLeft w:val="0"/>
              <w:marRight w:val="0"/>
              <w:marTop w:val="0"/>
              <w:marBottom w:val="0"/>
              <w:divBdr>
                <w:top w:val="none" w:sz="0" w:space="0" w:color="auto"/>
                <w:left w:val="none" w:sz="0" w:space="0" w:color="auto"/>
                <w:bottom w:val="none" w:sz="0" w:space="0" w:color="auto"/>
                <w:right w:val="none" w:sz="0" w:space="0" w:color="auto"/>
              </w:divBdr>
            </w:div>
          </w:divsChild>
        </w:div>
        <w:div w:id="991374951">
          <w:marLeft w:val="0"/>
          <w:marRight w:val="0"/>
          <w:marTop w:val="0"/>
          <w:marBottom w:val="0"/>
          <w:divBdr>
            <w:top w:val="none" w:sz="0" w:space="0" w:color="auto"/>
            <w:left w:val="none" w:sz="0" w:space="0" w:color="auto"/>
            <w:bottom w:val="none" w:sz="0" w:space="0" w:color="auto"/>
            <w:right w:val="none" w:sz="0" w:space="0" w:color="auto"/>
          </w:divBdr>
          <w:divsChild>
            <w:div w:id="688600199">
              <w:marLeft w:val="0"/>
              <w:marRight w:val="0"/>
              <w:marTop w:val="0"/>
              <w:marBottom w:val="0"/>
              <w:divBdr>
                <w:top w:val="none" w:sz="0" w:space="0" w:color="auto"/>
                <w:left w:val="none" w:sz="0" w:space="0" w:color="auto"/>
                <w:bottom w:val="none" w:sz="0" w:space="0" w:color="auto"/>
                <w:right w:val="none" w:sz="0" w:space="0" w:color="auto"/>
              </w:divBdr>
            </w:div>
          </w:divsChild>
        </w:div>
        <w:div w:id="1056125223">
          <w:marLeft w:val="0"/>
          <w:marRight w:val="0"/>
          <w:marTop w:val="0"/>
          <w:marBottom w:val="0"/>
          <w:divBdr>
            <w:top w:val="none" w:sz="0" w:space="0" w:color="auto"/>
            <w:left w:val="none" w:sz="0" w:space="0" w:color="auto"/>
            <w:bottom w:val="none" w:sz="0" w:space="0" w:color="auto"/>
            <w:right w:val="none" w:sz="0" w:space="0" w:color="auto"/>
          </w:divBdr>
          <w:divsChild>
            <w:div w:id="1680040371">
              <w:marLeft w:val="0"/>
              <w:marRight w:val="0"/>
              <w:marTop w:val="0"/>
              <w:marBottom w:val="0"/>
              <w:divBdr>
                <w:top w:val="none" w:sz="0" w:space="0" w:color="auto"/>
                <w:left w:val="none" w:sz="0" w:space="0" w:color="auto"/>
                <w:bottom w:val="none" w:sz="0" w:space="0" w:color="auto"/>
                <w:right w:val="none" w:sz="0" w:space="0" w:color="auto"/>
              </w:divBdr>
            </w:div>
          </w:divsChild>
        </w:div>
        <w:div w:id="1079861383">
          <w:marLeft w:val="0"/>
          <w:marRight w:val="0"/>
          <w:marTop w:val="0"/>
          <w:marBottom w:val="0"/>
          <w:divBdr>
            <w:top w:val="none" w:sz="0" w:space="0" w:color="auto"/>
            <w:left w:val="none" w:sz="0" w:space="0" w:color="auto"/>
            <w:bottom w:val="none" w:sz="0" w:space="0" w:color="auto"/>
            <w:right w:val="none" w:sz="0" w:space="0" w:color="auto"/>
          </w:divBdr>
          <w:divsChild>
            <w:div w:id="1648361784">
              <w:marLeft w:val="0"/>
              <w:marRight w:val="0"/>
              <w:marTop w:val="0"/>
              <w:marBottom w:val="0"/>
              <w:divBdr>
                <w:top w:val="none" w:sz="0" w:space="0" w:color="auto"/>
                <w:left w:val="none" w:sz="0" w:space="0" w:color="auto"/>
                <w:bottom w:val="none" w:sz="0" w:space="0" w:color="auto"/>
                <w:right w:val="none" w:sz="0" w:space="0" w:color="auto"/>
              </w:divBdr>
            </w:div>
          </w:divsChild>
        </w:div>
        <w:div w:id="1098866840">
          <w:marLeft w:val="0"/>
          <w:marRight w:val="0"/>
          <w:marTop w:val="0"/>
          <w:marBottom w:val="0"/>
          <w:divBdr>
            <w:top w:val="none" w:sz="0" w:space="0" w:color="auto"/>
            <w:left w:val="none" w:sz="0" w:space="0" w:color="auto"/>
            <w:bottom w:val="none" w:sz="0" w:space="0" w:color="auto"/>
            <w:right w:val="none" w:sz="0" w:space="0" w:color="auto"/>
          </w:divBdr>
          <w:divsChild>
            <w:div w:id="605230837">
              <w:marLeft w:val="0"/>
              <w:marRight w:val="0"/>
              <w:marTop w:val="0"/>
              <w:marBottom w:val="0"/>
              <w:divBdr>
                <w:top w:val="none" w:sz="0" w:space="0" w:color="auto"/>
                <w:left w:val="none" w:sz="0" w:space="0" w:color="auto"/>
                <w:bottom w:val="none" w:sz="0" w:space="0" w:color="auto"/>
                <w:right w:val="none" w:sz="0" w:space="0" w:color="auto"/>
              </w:divBdr>
            </w:div>
          </w:divsChild>
        </w:div>
        <w:div w:id="1098940073">
          <w:marLeft w:val="0"/>
          <w:marRight w:val="0"/>
          <w:marTop w:val="0"/>
          <w:marBottom w:val="0"/>
          <w:divBdr>
            <w:top w:val="none" w:sz="0" w:space="0" w:color="auto"/>
            <w:left w:val="none" w:sz="0" w:space="0" w:color="auto"/>
            <w:bottom w:val="none" w:sz="0" w:space="0" w:color="auto"/>
            <w:right w:val="none" w:sz="0" w:space="0" w:color="auto"/>
          </w:divBdr>
          <w:divsChild>
            <w:div w:id="880291431">
              <w:marLeft w:val="0"/>
              <w:marRight w:val="0"/>
              <w:marTop w:val="0"/>
              <w:marBottom w:val="0"/>
              <w:divBdr>
                <w:top w:val="none" w:sz="0" w:space="0" w:color="auto"/>
                <w:left w:val="none" w:sz="0" w:space="0" w:color="auto"/>
                <w:bottom w:val="none" w:sz="0" w:space="0" w:color="auto"/>
                <w:right w:val="none" w:sz="0" w:space="0" w:color="auto"/>
              </w:divBdr>
            </w:div>
          </w:divsChild>
        </w:div>
        <w:div w:id="1110592272">
          <w:marLeft w:val="0"/>
          <w:marRight w:val="0"/>
          <w:marTop w:val="0"/>
          <w:marBottom w:val="0"/>
          <w:divBdr>
            <w:top w:val="none" w:sz="0" w:space="0" w:color="auto"/>
            <w:left w:val="none" w:sz="0" w:space="0" w:color="auto"/>
            <w:bottom w:val="none" w:sz="0" w:space="0" w:color="auto"/>
            <w:right w:val="none" w:sz="0" w:space="0" w:color="auto"/>
          </w:divBdr>
          <w:divsChild>
            <w:div w:id="1626931569">
              <w:marLeft w:val="0"/>
              <w:marRight w:val="0"/>
              <w:marTop w:val="0"/>
              <w:marBottom w:val="0"/>
              <w:divBdr>
                <w:top w:val="none" w:sz="0" w:space="0" w:color="auto"/>
                <w:left w:val="none" w:sz="0" w:space="0" w:color="auto"/>
                <w:bottom w:val="none" w:sz="0" w:space="0" w:color="auto"/>
                <w:right w:val="none" w:sz="0" w:space="0" w:color="auto"/>
              </w:divBdr>
            </w:div>
          </w:divsChild>
        </w:div>
        <w:div w:id="1115905192">
          <w:marLeft w:val="0"/>
          <w:marRight w:val="0"/>
          <w:marTop w:val="0"/>
          <w:marBottom w:val="0"/>
          <w:divBdr>
            <w:top w:val="none" w:sz="0" w:space="0" w:color="auto"/>
            <w:left w:val="none" w:sz="0" w:space="0" w:color="auto"/>
            <w:bottom w:val="none" w:sz="0" w:space="0" w:color="auto"/>
            <w:right w:val="none" w:sz="0" w:space="0" w:color="auto"/>
          </w:divBdr>
          <w:divsChild>
            <w:div w:id="817185561">
              <w:marLeft w:val="0"/>
              <w:marRight w:val="0"/>
              <w:marTop w:val="0"/>
              <w:marBottom w:val="0"/>
              <w:divBdr>
                <w:top w:val="none" w:sz="0" w:space="0" w:color="auto"/>
                <w:left w:val="none" w:sz="0" w:space="0" w:color="auto"/>
                <w:bottom w:val="none" w:sz="0" w:space="0" w:color="auto"/>
                <w:right w:val="none" w:sz="0" w:space="0" w:color="auto"/>
              </w:divBdr>
            </w:div>
          </w:divsChild>
        </w:div>
        <w:div w:id="1120341596">
          <w:marLeft w:val="0"/>
          <w:marRight w:val="0"/>
          <w:marTop w:val="0"/>
          <w:marBottom w:val="0"/>
          <w:divBdr>
            <w:top w:val="none" w:sz="0" w:space="0" w:color="auto"/>
            <w:left w:val="none" w:sz="0" w:space="0" w:color="auto"/>
            <w:bottom w:val="none" w:sz="0" w:space="0" w:color="auto"/>
            <w:right w:val="none" w:sz="0" w:space="0" w:color="auto"/>
          </w:divBdr>
          <w:divsChild>
            <w:div w:id="927230415">
              <w:marLeft w:val="0"/>
              <w:marRight w:val="0"/>
              <w:marTop w:val="0"/>
              <w:marBottom w:val="0"/>
              <w:divBdr>
                <w:top w:val="none" w:sz="0" w:space="0" w:color="auto"/>
                <w:left w:val="none" w:sz="0" w:space="0" w:color="auto"/>
                <w:bottom w:val="none" w:sz="0" w:space="0" w:color="auto"/>
                <w:right w:val="none" w:sz="0" w:space="0" w:color="auto"/>
              </w:divBdr>
            </w:div>
          </w:divsChild>
        </w:div>
        <w:div w:id="1128429495">
          <w:marLeft w:val="0"/>
          <w:marRight w:val="0"/>
          <w:marTop w:val="0"/>
          <w:marBottom w:val="0"/>
          <w:divBdr>
            <w:top w:val="none" w:sz="0" w:space="0" w:color="auto"/>
            <w:left w:val="none" w:sz="0" w:space="0" w:color="auto"/>
            <w:bottom w:val="none" w:sz="0" w:space="0" w:color="auto"/>
            <w:right w:val="none" w:sz="0" w:space="0" w:color="auto"/>
          </w:divBdr>
          <w:divsChild>
            <w:div w:id="726343867">
              <w:marLeft w:val="0"/>
              <w:marRight w:val="0"/>
              <w:marTop w:val="0"/>
              <w:marBottom w:val="0"/>
              <w:divBdr>
                <w:top w:val="none" w:sz="0" w:space="0" w:color="auto"/>
                <w:left w:val="none" w:sz="0" w:space="0" w:color="auto"/>
                <w:bottom w:val="none" w:sz="0" w:space="0" w:color="auto"/>
                <w:right w:val="none" w:sz="0" w:space="0" w:color="auto"/>
              </w:divBdr>
            </w:div>
          </w:divsChild>
        </w:div>
        <w:div w:id="1130592379">
          <w:marLeft w:val="0"/>
          <w:marRight w:val="0"/>
          <w:marTop w:val="0"/>
          <w:marBottom w:val="0"/>
          <w:divBdr>
            <w:top w:val="none" w:sz="0" w:space="0" w:color="auto"/>
            <w:left w:val="none" w:sz="0" w:space="0" w:color="auto"/>
            <w:bottom w:val="none" w:sz="0" w:space="0" w:color="auto"/>
            <w:right w:val="none" w:sz="0" w:space="0" w:color="auto"/>
          </w:divBdr>
          <w:divsChild>
            <w:div w:id="1231885495">
              <w:marLeft w:val="0"/>
              <w:marRight w:val="0"/>
              <w:marTop w:val="0"/>
              <w:marBottom w:val="0"/>
              <w:divBdr>
                <w:top w:val="none" w:sz="0" w:space="0" w:color="auto"/>
                <w:left w:val="none" w:sz="0" w:space="0" w:color="auto"/>
                <w:bottom w:val="none" w:sz="0" w:space="0" w:color="auto"/>
                <w:right w:val="none" w:sz="0" w:space="0" w:color="auto"/>
              </w:divBdr>
            </w:div>
          </w:divsChild>
        </w:div>
        <w:div w:id="1136221915">
          <w:marLeft w:val="0"/>
          <w:marRight w:val="0"/>
          <w:marTop w:val="0"/>
          <w:marBottom w:val="0"/>
          <w:divBdr>
            <w:top w:val="none" w:sz="0" w:space="0" w:color="auto"/>
            <w:left w:val="none" w:sz="0" w:space="0" w:color="auto"/>
            <w:bottom w:val="none" w:sz="0" w:space="0" w:color="auto"/>
            <w:right w:val="none" w:sz="0" w:space="0" w:color="auto"/>
          </w:divBdr>
          <w:divsChild>
            <w:div w:id="13070022">
              <w:marLeft w:val="0"/>
              <w:marRight w:val="0"/>
              <w:marTop w:val="0"/>
              <w:marBottom w:val="0"/>
              <w:divBdr>
                <w:top w:val="none" w:sz="0" w:space="0" w:color="auto"/>
                <w:left w:val="none" w:sz="0" w:space="0" w:color="auto"/>
                <w:bottom w:val="none" w:sz="0" w:space="0" w:color="auto"/>
                <w:right w:val="none" w:sz="0" w:space="0" w:color="auto"/>
              </w:divBdr>
            </w:div>
          </w:divsChild>
        </w:div>
        <w:div w:id="1162038626">
          <w:marLeft w:val="0"/>
          <w:marRight w:val="0"/>
          <w:marTop w:val="0"/>
          <w:marBottom w:val="0"/>
          <w:divBdr>
            <w:top w:val="none" w:sz="0" w:space="0" w:color="auto"/>
            <w:left w:val="none" w:sz="0" w:space="0" w:color="auto"/>
            <w:bottom w:val="none" w:sz="0" w:space="0" w:color="auto"/>
            <w:right w:val="none" w:sz="0" w:space="0" w:color="auto"/>
          </w:divBdr>
          <w:divsChild>
            <w:div w:id="674068040">
              <w:marLeft w:val="0"/>
              <w:marRight w:val="0"/>
              <w:marTop w:val="0"/>
              <w:marBottom w:val="0"/>
              <w:divBdr>
                <w:top w:val="none" w:sz="0" w:space="0" w:color="auto"/>
                <w:left w:val="none" w:sz="0" w:space="0" w:color="auto"/>
                <w:bottom w:val="none" w:sz="0" w:space="0" w:color="auto"/>
                <w:right w:val="none" w:sz="0" w:space="0" w:color="auto"/>
              </w:divBdr>
            </w:div>
          </w:divsChild>
        </w:div>
        <w:div w:id="1197548711">
          <w:marLeft w:val="0"/>
          <w:marRight w:val="0"/>
          <w:marTop w:val="0"/>
          <w:marBottom w:val="0"/>
          <w:divBdr>
            <w:top w:val="none" w:sz="0" w:space="0" w:color="auto"/>
            <w:left w:val="none" w:sz="0" w:space="0" w:color="auto"/>
            <w:bottom w:val="none" w:sz="0" w:space="0" w:color="auto"/>
            <w:right w:val="none" w:sz="0" w:space="0" w:color="auto"/>
          </w:divBdr>
          <w:divsChild>
            <w:div w:id="2018998409">
              <w:marLeft w:val="0"/>
              <w:marRight w:val="0"/>
              <w:marTop w:val="0"/>
              <w:marBottom w:val="0"/>
              <w:divBdr>
                <w:top w:val="none" w:sz="0" w:space="0" w:color="auto"/>
                <w:left w:val="none" w:sz="0" w:space="0" w:color="auto"/>
                <w:bottom w:val="none" w:sz="0" w:space="0" w:color="auto"/>
                <w:right w:val="none" w:sz="0" w:space="0" w:color="auto"/>
              </w:divBdr>
            </w:div>
          </w:divsChild>
        </w:div>
        <w:div w:id="1204102464">
          <w:marLeft w:val="0"/>
          <w:marRight w:val="0"/>
          <w:marTop w:val="0"/>
          <w:marBottom w:val="0"/>
          <w:divBdr>
            <w:top w:val="none" w:sz="0" w:space="0" w:color="auto"/>
            <w:left w:val="none" w:sz="0" w:space="0" w:color="auto"/>
            <w:bottom w:val="none" w:sz="0" w:space="0" w:color="auto"/>
            <w:right w:val="none" w:sz="0" w:space="0" w:color="auto"/>
          </w:divBdr>
          <w:divsChild>
            <w:div w:id="2141141124">
              <w:marLeft w:val="0"/>
              <w:marRight w:val="0"/>
              <w:marTop w:val="0"/>
              <w:marBottom w:val="0"/>
              <w:divBdr>
                <w:top w:val="none" w:sz="0" w:space="0" w:color="auto"/>
                <w:left w:val="none" w:sz="0" w:space="0" w:color="auto"/>
                <w:bottom w:val="none" w:sz="0" w:space="0" w:color="auto"/>
                <w:right w:val="none" w:sz="0" w:space="0" w:color="auto"/>
              </w:divBdr>
            </w:div>
          </w:divsChild>
        </w:div>
        <w:div w:id="1224756256">
          <w:marLeft w:val="0"/>
          <w:marRight w:val="0"/>
          <w:marTop w:val="0"/>
          <w:marBottom w:val="0"/>
          <w:divBdr>
            <w:top w:val="none" w:sz="0" w:space="0" w:color="auto"/>
            <w:left w:val="none" w:sz="0" w:space="0" w:color="auto"/>
            <w:bottom w:val="none" w:sz="0" w:space="0" w:color="auto"/>
            <w:right w:val="none" w:sz="0" w:space="0" w:color="auto"/>
          </w:divBdr>
          <w:divsChild>
            <w:div w:id="917593013">
              <w:marLeft w:val="0"/>
              <w:marRight w:val="0"/>
              <w:marTop w:val="0"/>
              <w:marBottom w:val="0"/>
              <w:divBdr>
                <w:top w:val="none" w:sz="0" w:space="0" w:color="auto"/>
                <w:left w:val="none" w:sz="0" w:space="0" w:color="auto"/>
                <w:bottom w:val="none" w:sz="0" w:space="0" w:color="auto"/>
                <w:right w:val="none" w:sz="0" w:space="0" w:color="auto"/>
              </w:divBdr>
            </w:div>
          </w:divsChild>
        </w:div>
        <w:div w:id="1233125558">
          <w:marLeft w:val="0"/>
          <w:marRight w:val="0"/>
          <w:marTop w:val="0"/>
          <w:marBottom w:val="0"/>
          <w:divBdr>
            <w:top w:val="none" w:sz="0" w:space="0" w:color="auto"/>
            <w:left w:val="none" w:sz="0" w:space="0" w:color="auto"/>
            <w:bottom w:val="none" w:sz="0" w:space="0" w:color="auto"/>
            <w:right w:val="none" w:sz="0" w:space="0" w:color="auto"/>
          </w:divBdr>
          <w:divsChild>
            <w:div w:id="455485708">
              <w:marLeft w:val="0"/>
              <w:marRight w:val="0"/>
              <w:marTop w:val="0"/>
              <w:marBottom w:val="0"/>
              <w:divBdr>
                <w:top w:val="none" w:sz="0" w:space="0" w:color="auto"/>
                <w:left w:val="none" w:sz="0" w:space="0" w:color="auto"/>
                <w:bottom w:val="none" w:sz="0" w:space="0" w:color="auto"/>
                <w:right w:val="none" w:sz="0" w:space="0" w:color="auto"/>
              </w:divBdr>
            </w:div>
          </w:divsChild>
        </w:div>
        <w:div w:id="1237520974">
          <w:marLeft w:val="0"/>
          <w:marRight w:val="0"/>
          <w:marTop w:val="0"/>
          <w:marBottom w:val="0"/>
          <w:divBdr>
            <w:top w:val="none" w:sz="0" w:space="0" w:color="auto"/>
            <w:left w:val="none" w:sz="0" w:space="0" w:color="auto"/>
            <w:bottom w:val="none" w:sz="0" w:space="0" w:color="auto"/>
            <w:right w:val="none" w:sz="0" w:space="0" w:color="auto"/>
          </w:divBdr>
          <w:divsChild>
            <w:div w:id="1834879862">
              <w:marLeft w:val="0"/>
              <w:marRight w:val="0"/>
              <w:marTop w:val="0"/>
              <w:marBottom w:val="0"/>
              <w:divBdr>
                <w:top w:val="none" w:sz="0" w:space="0" w:color="auto"/>
                <w:left w:val="none" w:sz="0" w:space="0" w:color="auto"/>
                <w:bottom w:val="none" w:sz="0" w:space="0" w:color="auto"/>
                <w:right w:val="none" w:sz="0" w:space="0" w:color="auto"/>
              </w:divBdr>
            </w:div>
          </w:divsChild>
        </w:div>
        <w:div w:id="1247112781">
          <w:marLeft w:val="0"/>
          <w:marRight w:val="0"/>
          <w:marTop w:val="0"/>
          <w:marBottom w:val="0"/>
          <w:divBdr>
            <w:top w:val="none" w:sz="0" w:space="0" w:color="auto"/>
            <w:left w:val="none" w:sz="0" w:space="0" w:color="auto"/>
            <w:bottom w:val="none" w:sz="0" w:space="0" w:color="auto"/>
            <w:right w:val="none" w:sz="0" w:space="0" w:color="auto"/>
          </w:divBdr>
          <w:divsChild>
            <w:div w:id="1002047150">
              <w:marLeft w:val="0"/>
              <w:marRight w:val="0"/>
              <w:marTop w:val="0"/>
              <w:marBottom w:val="0"/>
              <w:divBdr>
                <w:top w:val="none" w:sz="0" w:space="0" w:color="auto"/>
                <w:left w:val="none" w:sz="0" w:space="0" w:color="auto"/>
                <w:bottom w:val="none" w:sz="0" w:space="0" w:color="auto"/>
                <w:right w:val="none" w:sz="0" w:space="0" w:color="auto"/>
              </w:divBdr>
            </w:div>
          </w:divsChild>
        </w:div>
        <w:div w:id="1281450161">
          <w:marLeft w:val="0"/>
          <w:marRight w:val="0"/>
          <w:marTop w:val="0"/>
          <w:marBottom w:val="0"/>
          <w:divBdr>
            <w:top w:val="none" w:sz="0" w:space="0" w:color="auto"/>
            <w:left w:val="none" w:sz="0" w:space="0" w:color="auto"/>
            <w:bottom w:val="none" w:sz="0" w:space="0" w:color="auto"/>
            <w:right w:val="none" w:sz="0" w:space="0" w:color="auto"/>
          </w:divBdr>
          <w:divsChild>
            <w:div w:id="571888347">
              <w:marLeft w:val="0"/>
              <w:marRight w:val="0"/>
              <w:marTop w:val="0"/>
              <w:marBottom w:val="0"/>
              <w:divBdr>
                <w:top w:val="none" w:sz="0" w:space="0" w:color="auto"/>
                <w:left w:val="none" w:sz="0" w:space="0" w:color="auto"/>
                <w:bottom w:val="none" w:sz="0" w:space="0" w:color="auto"/>
                <w:right w:val="none" w:sz="0" w:space="0" w:color="auto"/>
              </w:divBdr>
            </w:div>
          </w:divsChild>
        </w:div>
        <w:div w:id="1306397848">
          <w:marLeft w:val="0"/>
          <w:marRight w:val="0"/>
          <w:marTop w:val="0"/>
          <w:marBottom w:val="0"/>
          <w:divBdr>
            <w:top w:val="none" w:sz="0" w:space="0" w:color="auto"/>
            <w:left w:val="none" w:sz="0" w:space="0" w:color="auto"/>
            <w:bottom w:val="none" w:sz="0" w:space="0" w:color="auto"/>
            <w:right w:val="none" w:sz="0" w:space="0" w:color="auto"/>
          </w:divBdr>
          <w:divsChild>
            <w:div w:id="1093745170">
              <w:marLeft w:val="0"/>
              <w:marRight w:val="0"/>
              <w:marTop w:val="0"/>
              <w:marBottom w:val="0"/>
              <w:divBdr>
                <w:top w:val="none" w:sz="0" w:space="0" w:color="auto"/>
                <w:left w:val="none" w:sz="0" w:space="0" w:color="auto"/>
                <w:bottom w:val="none" w:sz="0" w:space="0" w:color="auto"/>
                <w:right w:val="none" w:sz="0" w:space="0" w:color="auto"/>
              </w:divBdr>
            </w:div>
          </w:divsChild>
        </w:div>
        <w:div w:id="1328438802">
          <w:marLeft w:val="0"/>
          <w:marRight w:val="0"/>
          <w:marTop w:val="0"/>
          <w:marBottom w:val="0"/>
          <w:divBdr>
            <w:top w:val="none" w:sz="0" w:space="0" w:color="auto"/>
            <w:left w:val="none" w:sz="0" w:space="0" w:color="auto"/>
            <w:bottom w:val="none" w:sz="0" w:space="0" w:color="auto"/>
            <w:right w:val="none" w:sz="0" w:space="0" w:color="auto"/>
          </w:divBdr>
          <w:divsChild>
            <w:div w:id="578561342">
              <w:marLeft w:val="0"/>
              <w:marRight w:val="0"/>
              <w:marTop w:val="0"/>
              <w:marBottom w:val="0"/>
              <w:divBdr>
                <w:top w:val="none" w:sz="0" w:space="0" w:color="auto"/>
                <w:left w:val="none" w:sz="0" w:space="0" w:color="auto"/>
                <w:bottom w:val="none" w:sz="0" w:space="0" w:color="auto"/>
                <w:right w:val="none" w:sz="0" w:space="0" w:color="auto"/>
              </w:divBdr>
            </w:div>
          </w:divsChild>
        </w:div>
        <w:div w:id="1331057067">
          <w:marLeft w:val="0"/>
          <w:marRight w:val="0"/>
          <w:marTop w:val="0"/>
          <w:marBottom w:val="0"/>
          <w:divBdr>
            <w:top w:val="none" w:sz="0" w:space="0" w:color="auto"/>
            <w:left w:val="none" w:sz="0" w:space="0" w:color="auto"/>
            <w:bottom w:val="none" w:sz="0" w:space="0" w:color="auto"/>
            <w:right w:val="none" w:sz="0" w:space="0" w:color="auto"/>
          </w:divBdr>
          <w:divsChild>
            <w:div w:id="1075665825">
              <w:marLeft w:val="0"/>
              <w:marRight w:val="0"/>
              <w:marTop w:val="0"/>
              <w:marBottom w:val="0"/>
              <w:divBdr>
                <w:top w:val="none" w:sz="0" w:space="0" w:color="auto"/>
                <w:left w:val="none" w:sz="0" w:space="0" w:color="auto"/>
                <w:bottom w:val="none" w:sz="0" w:space="0" w:color="auto"/>
                <w:right w:val="none" w:sz="0" w:space="0" w:color="auto"/>
              </w:divBdr>
            </w:div>
          </w:divsChild>
        </w:div>
        <w:div w:id="1368140596">
          <w:marLeft w:val="0"/>
          <w:marRight w:val="0"/>
          <w:marTop w:val="0"/>
          <w:marBottom w:val="0"/>
          <w:divBdr>
            <w:top w:val="none" w:sz="0" w:space="0" w:color="auto"/>
            <w:left w:val="none" w:sz="0" w:space="0" w:color="auto"/>
            <w:bottom w:val="none" w:sz="0" w:space="0" w:color="auto"/>
            <w:right w:val="none" w:sz="0" w:space="0" w:color="auto"/>
          </w:divBdr>
          <w:divsChild>
            <w:div w:id="395783380">
              <w:marLeft w:val="0"/>
              <w:marRight w:val="0"/>
              <w:marTop w:val="0"/>
              <w:marBottom w:val="0"/>
              <w:divBdr>
                <w:top w:val="none" w:sz="0" w:space="0" w:color="auto"/>
                <w:left w:val="none" w:sz="0" w:space="0" w:color="auto"/>
                <w:bottom w:val="none" w:sz="0" w:space="0" w:color="auto"/>
                <w:right w:val="none" w:sz="0" w:space="0" w:color="auto"/>
              </w:divBdr>
            </w:div>
          </w:divsChild>
        </w:div>
        <w:div w:id="1403212766">
          <w:marLeft w:val="0"/>
          <w:marRight w:val="0"/>
          <w:marTop w:val="0"/>
          <w:marBottom w:val="0"/>
          <w:divBdr>
            <w:top w:val="none" w:sz="0" w:space="0" w:color="auto"/>
            <w:left w:val="none" w:sz="0" w:space="0" w:color="auto"/>
            <w:bottom w:val="none" w:sz="0" w:space="0" w:color="auto"/>
            <w:right w:val="none" w:sz="0" w:space="0" w:color="auto"/>
          </w:divBdr>
          <w:divsChild>
            <w:div w:id="368579334">
              <w:marLeft w:val="0"/>
              <w:marRight w:val="0"/>
              <w:marTop w:val="0"/>
              <w:marBottom w:val="0"/>
              <w:divBdr>
                <w:top w:val="none" w:sz="0" w:space="0" w:color="auto"/>
                <w:left w:val="none" w:sz="0" w:space="0" w:color="auto"/>
                <w:bottom w:val="none" w:sz="0" w:space="0" w:color="auto"/>
                <w:right w:val="none" w:sz="0" w:space="0" w:color="auto"/>
              </w:divBdr>
            </w:div>
          </w:divsChild>
        </w:div>
        <w:div w:id="1422071350">
          <w:marLeft w:val="0"/>
          <w:marRight w:val="0"/>
          <w:marTop w:val="0"/>
          <w:marBottom w:val="0"/>
          <w:divBdr>
            <w:top w:val="none" w:sz="0" w:space="0" w:color="auto"/>
            <w:left w:val="none" w:sz="0" w:space="0" w:color="auto"/>
            <w:bottom w:val="none" w:sz="0" w:space="0" w:color="auto"/>
            <w:right w:val="none" w:sz="0" w:space="0" w:color="auto"/>
          </w:divBdr>
          <w:divsChild>
            <w:div w:id="205987564">
              <w:marLeft w:val="0"/>
              <w:marRight w:val="0"/>
              <w:marTop w:val="0"/>
              <w:marBottom w:val="0"/>
              <w:divBdr>
                <w:top w:val="none" w:sz="0" w:space="0" w:color="auto"/>
                <w:left w:val="none" w:sz="0" w:space="0" w:color="auto"/>
                <w:bottom w:val="none" w:sz="0" w:space="0" w:color="auto"/>
                <w:right w:val="none" w:sz="0" w:space="0" w:color="auto"/>
              </w:divBdr>
            </w:div>
          </w:divsChild>
        </w:div>
        <w:div w:id="1444030533">
          <w:marLeft w:val="0"/>
          <w:marRight w:val="0"/>
          <w:marTop w:val="0"/>
          <w:marBottom w:val="0"/>
          <w:divBdr>
            <w:top w:val="none" w:sz="0" w:space="0" w:color="auto"/>
            <w:left w:val="none" w:sz="0" w:space="0" w:color="auto"/>
            <w:bottom w:val="none" w:sz="0" w:space="0" w:color="auto"/>
            <w:right w:val="none" w:sz="0" w:space="0" w:color="auto"/>
          </w:divBdr>
          <w:divsChild>
            <w:div w:id="1057704153">
              <w:marLeft w:val="0"/>
              <w:marRight w:val="0"/>
              <w:marTop w:val="0"/>
              <w:marBottom w:val="0"/>
              <w:divBdr>
                <w:top w:val="none" w:sz="0" w:space="0" w:color="auto"/>
                <w:left w:val="none" w:sz="0" w:space="0" w:color="auto"/>
                <w:bottom w:val="none" w:sz="0" w:space="0" w:color="auto"/>
                <w:right w:val="none" w:sz="0" w:space="0" w:color="auto"/>
              </w:divBdr>
            </w:div>
          </w:divsChild>
        </w:div>
        <w:div w:id="1475217581">
          <w:marLeft w:val="0"/>
          <w:marRight w:val="0"/>
          <w:marTop w:val="0"/>
          <w:marBottom w:val="0"/>
          <w:divBdr>
            <w:top w:val="none" w:sz="0" w:space="0" w:color="auto"/>
            <w:left w:val="none" w:sz="0" w:space="0" w:color="auto"/>
            <w:bottom w:val="none" w:sz="0" w:space="0" w:color="auto"/>
            <w:right w:val="none" w:sz="0" w:space="0" w:color="auto"/>
          </w:divBdr>
          <w:divsChild>
            <w:div w:id="2053575874">
              <w:marLeft w:val="0"/>
              <w:marRight w:val="0"/>
              <w:marTop w:val="0"/>
              <w:marBottom w:val="0"/>
              <w:divBdr>
                <w:top w:val="none" w:sz="0" w:space="0" w:color="auto"/>
                <w:left w:val="none" w:sz="0" w:space="0" w:color="auto"/>
                <w:bottom w:val="none" w:sz="0" w:space="0" w:color="auto"/>
                <w:right w:val="none" w:sz="0" w:space="0" w:color="auto"/>
              </w:divBdr>
            </w:div>
          </w:divsChild>
        </w:div>
        <w:div w:id="1486236776">
          <w:marLeft w:val="0"/>
          <w:marRight w:val="0"/>
          <w:marTop w:val="0"/>
          <w:marBottom w:val="0"/>
          <w:divBdr>
            <w:top w:val="none" w:sz="0" w:space="0" w:color="auto"/>
            <w:left w:val="none" w:sz="0" w:space="0" w:color="auto"/>
            <w:bottom w:val="none" w:sz="0" w:space="0" w:color="auto"/>
            <w:right w:val="none" w:sz="0" w:space="0" w:color="auto"/>
          </w:divBdr>
          <w:divsChild>
            <w:div w:id="1414277872">
              <w:marLeft w:val="0"/>
              <w:marRight w:val="0"/>
              <w:marTop w:val="0"/>
              <w:marBottom w:val="0"/>
              <w:divBdr>
                <w:top w:val="none" w:sz="0" w:space="0" w:color="auto"/>
                <w:left w:val="none" w:sz="0" w:space="0" w:color="auto"/>
                <w:bottom w:val="none" w:sz="0" w:space="0" w:color="auto"/>
                <w:right w:val="none" w:sz="0" w:space="0" w:color="auto"/>
              </w:divBdr>
            </w:div>
          </w:divsChild>
        </w:div>
        <w:div w:id="1495879348">
          <w:marLeft w:val="0"/>
          <w:marRight w:val="0"/>
          <w:marTop w:val="0"/>
          <w:marBottom w:val="0"/>
          <w:divBdr>
            <w:top w:val="none" w:sz="0" w:space="0" w:color="auto"/>
            <w:left w:val="none" w:sz="0" w:space="0" w:color="auto"/>
            <w:bottom w:val="none" w:sz="0" w:space="0" w:color="auto"/>
            <w:right w:val="none" w:sz="0" w:space="0" w:color="auto"/>
          </w:divBdr>
          <w:divsChild>
            <w:div w:id="1049494047">
              <w:marLeft w:val="0"/>
              <w:marRight w:val="0"/>
              <w:marTop w:val="0"/>
              <w:marBottom w:val="0"/>
              <w:divBdr>
                <w:top w:val="none" w:sz="0" w:space="0" w:color="auto"/>
                <w:left w:val="none" w:sz="0" w:space="0" w:color="auto"/>
                <w:bottom w:val="none" w:sz="0" w:space="0" w:color="auto"/>
                <w:right w:val="none" w:sz="0" w:space="0" w:color="auto"/>
              </w:divBdr>
            </w:div>
          </w:divsChild>
        </w:div>
        <w:div w:id="1508205803">
          <w:marLeft w:val="0"/>
          <w:marRight w:val="0"/>
          <w:marTop w:val="0"/>
          <w:marBottom w:val="0"/>
          <w:divBdr>
            <w:top w:val="none" w:sz="0" w:space="0" w:color="auto"/>
            <w:left w:val="none" w:sz="0" w:space="0" w:color="auto"/>
            <w:bottom w:val="none" w:sz="0" w:space="0" w:color="auto"/>
            <w:right w:val="none" w:sz="0" w:space="0" w:color="auto"/>
          </w:divBdr>
          <w:divsChild>
            <w:div w:id="202256589">
              <w:marLeft w:val="0"/>
              <w:marRight w:val="0"/>
              <w:marTop w:val="0"/>
              <w:marBottom w:val="0"/>
              <w:divBdr>
                <w:top w:val="none" w:sz="0" w:space="0" w:color="auto"/>
                <w:left w:val="none" w:sz="0" w:space="0" w:color="auto"/>
                <w:bottom w:val="none" w:sz="0" w:space="0" w:color="auto"/>
                <w:right w:val="none" w:sz="0" w:space="0" w:color="auto"/>
              </w:divBdr>
            </w:div>
            <w:div w:id="440731802">
              <w:marLeft w:val="0"/>
              <w:marRight w:val="0"/>
              <w:marTop w:val="0"/>
              <w:marBottom w:val="0"/>
              <w:divBdr>
                <w:top w:val="none" w:sz="0" w:space="0" w:color="auto"/>
                <w:left w:val="none" w:sz="0" w:space="0" w:color="auto"/>
                <w:bottom w:val="none" w:sz="0" w:space="0" w:color="auto"/>
                <w:right w:val="none" w:sz="0" w:space="0" w:color="auto"/>
              </w:divBdr>
            </w:div>
            <w:div w:id="443620624">
              <w:marLeft w:val="0"/>
              <w:marRight w:val="0"/>
              <w:marTop w:val="0"/>
              <w:marBottom w:val="0"/>
              <w:divBdr>
                <w:top w:val="none" w:sz="0" w:space="0" w:color="auto"/>
                <w:left w:val="none" w:sz="0" w:space="0" w:color="auto"/>
                <w:bottom w:val="none" w:sz="0" w:space="0" w:color="auto"/>
                <w:right w:val="none" w:sz="0" w:space="0" w:color="auto"/>
              </w:divBdr>
            </w:div>
            <w:div w:id="476606837">
              <w:marLeft w:val="0"/>
              <w:marRight w:val="0"/>
              <w:marTop w:val="0"/>
              <w:marBottom w:val="0"/>
              <w:divBdr>
                <w:top w:val="none" w:sz="0" w:space="0" w:color="auto"/>
                <w:left w:val="none" w:sz="0" w:space="0" w:color="auto"/>
                <w:bottom w:val="none" w:sz="0" w:space="0" w:color="auto"/>
                <w:right w:val="none" w:sz="0" w:space="0" w:color="auto"/>
              </w:divBdr>
            </w:div>
            <w:div w:id="506484807">
              <w:marLeft w:val="0"/>
              <w:marRight w:val="0"/>
              <w:marTop w:val="0"/>
              <w:marBottom w:val="0"/>
              <w:divBdr>
                <w:top w:val="none" w:sz="0" w:space="0" w:color="auto"/>
                <w:left w:val="none" w:sz="0" w:space="0" w:color="auto"/>
                <w:bottom w:val="none" w:sz="0" w:space="0" w:color="auto"/>
                <w:right w:val="none" w:sz="0" w:space="0" w:color="auto"/>
              </w:divBdr>
            </w:div>
            <w:div w:id="561213350">
              <w:marLeft w:val="0"/>
              <w:marRight w:val="0"/>
              <w:marTop w:val="0"/>
              <w:marBottom w:val="0"/>
              <w:divBdr>
                <w:top w:val="none" w:sz="0" w:space="0" w:color="auto"/>
                <w:left w:val="none" w:sz="0" w:space="0" w:color="auto"/>
                <w:bottom w:val="none" w:sz="0" w:space="0" w:color="auto"/>
                <w:right w:val="none" w:sz="0" w:space="0" w:color="auto"/>
              </w:divBdr>
            </w:div>
            <w:div w:id="704982867">
              <w:marLeft w:val="0"/>
              <w:marRight w:val="0"/>
              <w:marTop w:val="0"/>
              <w:marBottom w:val="0"/>
              <w:divBdr>
                <w:top w:val="none" w:sz="0" w:space="0" w:color="auto"/>
                <w:left w:val="none" w:sz="0" w:space="0" w:color="auto"/>
                <w:bottom w:val="none" w:sz="0" w:space="0" w:color="auto"/>
                <w:right w:val="none" w:sz="0" w:space="0" w:color="auto"/>
              </w:divBdr>
            </w:div>
            <w:div w:id="746222717">
              <w:marLeft w:val="0"/>
              <w:marRight w:val="0"/>
              <w:marTop w:val="0"/>
              <w:marBottom w:val="0"/>
              <w:divBdr>
                <w:top w:val="none" w:sz="0" w:space="0" w:color="auto"/>
                <w:left w:val="none" w:sz="0" w:space="0" w:color="auto"/>
                <w:bottom w:val="none" w:sz="0" w:space="0" w:color="auto"/>
                <w:right w:val="none" w:sz="0" w:space="0" w:color="auto"/>
              </w:divBdr>
            </w:div>
            <w:div w:id="806245063">
              <w:marLeft w:val="0"/>
              <w:marRight w:val="0"/>
              <w:marTop w:val="0"/>
              <w:marBottom w:val="0"/>
              <w:divBdr>
                <w:top w:val="none" w:sz="0" w:space="0" w:color="auto"/>
                <w:left w:val="none" w:sz="0" w:space="0" w:color="auto"/>
                <w:bottom w:val="none" w:sz="0" w:space="0" w:color="auto"/>
                <w:right w:val="none" w:sz="0" w:space="0" w:color="auto"/>
              </w:divBdr>
            </w:div>
            <w:div w:id="928612029">
              <w:marLeft w:val="0"/>
              <w:marRight w:val="0"/>
              <w:marTop w:val="0"/>
              <w:marBottom w:val="0"/>
              <w:divBdr>
                <w:top w:val="none" w:sz="0" w:space="0" w:color="auto"/>
                <w:left w:val="none" w:sz="0" w:space="0" w:color="auto"/>
                <w:bottom w:val="none" w:sz="0" w:space="0" w:color="auto"/>
                <w:right w:val="none" w:sz="0" w:space="0" w:color="auto"/>
              </w:divBdr>
            </w:div>
            <w:div w:id="1110665005">
              <w:marLeft w:val="0"/>
              <w:marRight w:val="0"/>
              <w:marTop w:val="0"/>
              <w:marBottom w:val="0"/>
              <w:divBdr>
                <w:top w:val="none" w:sz="0" w:space="0" w:color="auto"/>
                <w:left w:val="none" w:sz="0" w:space="0" w:color="auto"/>
                <w:bottom w:val="none" w:sz="0" w:space="0" w:color="auto"/>
                <w:right w:val="none" w:sz="0" w:space="0" w:color="auto"/>
              </w:divBdr>
            </w:div>
            <w:div w:id="1141581894">
              <w:marLeft w:val="0"/>
              <w:marRight w:val="0"/>
              <w:marTop w:val="0"/>
              <w:marBottom w:val="0"/>
              <w:divBdr>
                <w:top w:val="none" w:sz="0" w:space="0" w:color="auto"/>
                <w:left w:val="none" w:sz="0" w:space="0" w:color="auto"/>
                <w:bottom w:val="none" w:sz="0" w:space="0" w:color="auto"/>
                <w:right w:val="none" w:sz="0" w:space="0" w:color="auto"/>
              </w:divBdr>
            </w:div>
            <w:div w:id="1396734370">
              <w:marLeft w:val="0"/>
              <w:marRight w:val="0"/>
              <w:marTop w:val="0"/>
              <w:marBottom w:val="0"/>
              <w:divBdr>
                <w:top w:val="none" w:sz="0" w:space="0" w:color="auto"/>
                <w:left w:val="none" w:sz="0" w:space="0" w:color="auto"/>
                <w:bottom w:val="none" w:sz="0" w:space="0" w:color="auto"/>
                <w:right w:val="none" w:sz="0" w:space="0" w:color="auto"/>
              </w:divBdr>
            </w:div>
            <w:div w:id="1469862404">
              <w:marLeft w:val="0"/>
              <w:marRight w:val="0"/>
              <w:marTop w:val="0"/>
              <w:marBottom w:val="0"/>
              <w:divBdr>
                <w:top w:val="none" w:sz="0" w:space="0" w:color="auto"/>
                <w:left w:val="none" w:sz="0" w:space="0" w:color="auto"/>
                <w:bottom w:val="none" w:sz="0" w:space="0" w:color="auto"/>
                <w:right w:val="none" w:sz="0" w:space="0" w:color="auto"/>
              </w:divBdr>
            </w:div>
            <w:div w:id="1688214354">
              <w:marLeft w:val="0"/>
              <w:marRight w:val="0"/>
              <w:marTop w:val="0"/>
              <w:marBottom w:val="0"/>
              <w:divBdr>
                <w:top w:val="none" w:sz="0" w:space="0" w:color="auto"/>
                <w:left w:val="none" w:sz="0" w:space="0" w:color="auto"/>
                <w:bottom w:val="none" w:sz="0" w:space="0" w:color="auto"/>
                <w:right w:val="none" w:sz="0" w:space="0" w:color="auto"/>
              </w:divBdr>
            </w:div>
            <w:div w:id="1912428221">
              <w:marLeft w:val="0"/>
              <w:marRight w:val="0"/>
              <w:marTop w:val="0"/>
              <w:marBottom w:val="0"/>
              <w:divBdr>
                <w:top w:val="none" w:sz="0" w:space="0" w:color="auto"/>
                <w:left w:val="none" w:sz="0" w:space="0" w:color="auto"/>
                <w:bottom w:val="none" w:sz="0" w:space="0" w:color="auto"/>
                <w:right w:val="none" w:sz="0" w:space="0" w:color="auto"/>
              </w:divBdr>
            </w:div>
            <w:div w:id="1953129173">
              <w:marLeft w:val="0"/>
              <w:marRight w:val="0"/>
              <w:marTop w:val="0"/>
              <w:marBottom w:val="0"/>
              <w:divBdr>
                <w:top w:val="none" w:sz="0" w:space="0" w:color="auto"/>
                <w:left w:val="none" w:sz="0" w:space="0" w:color="auto"/>
                <w:bottom w:val="none" w:sz="0" w:space="0" w:color="auto"/>
                <w:right w:val="none" w:sz="0" w:space="0" w:color="auto"/>
              </w:divBdr>
            </w:div>
            <w:div w:id="1984697118">
              <w:marLeft w:val="0"/>
              <w:marRight w:val="0"/>
              <w:marTop w:val="0"/>
              <w:marBottom w:val="0"/>
              <w:divBdr>
                <w:top w:val="none" w:sz="0" w:space="0" w:color="auto"/>
                <w:left w:val="none" w:sz="0" w:space="0" w:color="auto"/>
                <w:bottom w:val="none" w:sz="0" w:space="0" w:color="auto"/>
                <w:right w:val="none" w:sz="0" w:space="0" w:color="auto"/>
              </w:divBdr>
            </w:div>
            <w:div w:id="2093811123">
              <w:marLeft w:val="0"/>
              <w:marRight w:val="0"/>
              <w:marTop w:val="0"/>
              <w:marBottom w:val="0"/>
              <w:divBdr>
                <w:top w:val="none" w:sz="0" w:space="0" w:color="auto"/>
                <w:left w:val="none" w:sz="0" w:space="0" w:color="auto"/>
                <w:bottom w:val="none" w:sz="0" w:space="0" w:color="auto"/>
                <w:right w:val="none" w:sz="0" w:space="0" w:color="auto"/>
              </w:divBdr>
            </w:div>
          </w:divsChild>
        </w:div>
        <w:div w:id="1527861889">
          <w:marLeft w:val="0"/>
          <w:marRight w:val="0"/>
          <w:marTop w:val="0"/>
          <w:marBottom w:val="0"/>
          <w:divBdr>
            <w:top w:val="none" w:sz="0" w:space="0" w:color="auto"/>
            <w:left w:val="none" w:sz="0" w:space="0" w:color="auto"/>
            <w:bottom w:val="none" w:sz="0" w:space="0" w:color="auto"/>
            <w:right w:val="none" w:sz="0" w:space="0" w:color="auto"/>
          </w:divBdr>
          <w:divsChild>
            <w:div w:id="1024789944">
              <w:marLeft w:val="0"/>
              <w:marRight w:val="0"/>
              <w:marTop w:val="0"/>
              <w:marBottom w:val="0"/>
              <w:divBdr>
                <w:top w:val="none" w:sz="0" w:space="0" w:color="auto"/>
                <w:left w:val="none" w:sz="0" w:space="0" w:color="auto"/>
                <w:bottom w:val="none" w:sz="0" w:space="0" w:color="auto"/>
                <w:right w:val="none" w:sz="0" w:space="0" w:color="auto"/>
              </w:divBdr>
            </w:div>
          </w:divsChild>
        </w:div>
        <w:div w:id="1529441916">
          <w:marLeft w:val="0"/>
          <w:marRight w:val="0"/>
          <w:marTop w:val="0"/>
          <w:marBottom w:val="0"/>
          <w:divBdr>
            <w:top w:val="none" w:sz="0" w:space="0" w:color="auto"/>
            <w:left w:val="none" w:sz="0" w:space="0" w:color="auto"/>
            <w:bottom w:val="none" w:sz="0" w:space="0" w:color="auto"/>
            <w:right w:val="none" w:sz="0" w:space="0" w:color="auto"/>
          </w:divBdr>
          <w:divsChild>
            <w:div w:id="226576001">
              <w:marLeft w:val="0"/>
              <w:marRight w:val="0"/>
              <w:marTop w:val="0"/>
              <w:marBottom w:val="0"/>
              <w:divBdr>
                <w:top w:val="none" w:sz="0" w:space="0" w:color="auto"/>
                <w:left w:val="none" w:sz="0" w:space="0" w:color="auto"/>
                <w:bottom w:val="none" w:sz="0" w:space="0" w:color="auto"/>
                <w:right w:val="none" w:sz="0" w:space="0" w:color="auto"/>
              </w:divBdr>
            </w:div>
          </w:divsChild>
        </w:div>
        <w:div w:id="1559970918">
          <w:marLeft w:val="0"/>
          <w:marRight w:val="0"/>
          <w:marTop w:val="0"/>
          <w:marBottom w:val="0"/>
          <w:divBdr>
            <w:top w:val="none" w:sz="0" w:space="0" w:color="auto"/>
            <w:left w:val="none" w:sz="0" w:space="0" w:color="auto"/>
            <w:bottom w:val="none" w:sz="0" w:space="0" w:color="auto"/>
            <w:right w:val="none" w:sz="0" w:space="0" w:color="auto"/>
          </w:divBdr>
          <w:divsChild>
            <w:div w:id="1253011049">
              <w:marLeft w:val="0"/>
              <w:marRight w:val="0"/>
              <w:marTop w:val="0"/>
              <w:marBottom w:val="0"/>
              <w:divBdr>
                <w:top w:val="none" w:sz="0" w:space="0" w:color="auto"/>
                <w:left w:val="none" w:sz="0" w:space="0" w:color="auto"/>
                <w:bottom w:val="none" w:sz="0" w:space="0" w:color="auto"/>
                <w:right w:val="none" w:sz="0" w:space="0" w:color="auto"/>
              </w:divBdr>
            </w:div>
          </w:divsChild>
        </w:div>
        <w:div w:id="1585450175">
          <w:marLeft w:val="0"/>
          <w:marRight w:val="0"/>
          <w:marTop w:val="0"/>
          <w:marBottom w:val="0"/>
          <w:divBdr>
            <w:top w:val="none" w:sz="0" w:space="0" w:color="auto"/>
            <w:left w:val="none" w:sz="0" w:space="0" w:color="auto"/>
            <w:bottom w:val="none" w:sz="0" w:space="0" w:color="auto"/>
            <w:right w:val="none" w:sz="0" w:space="0" w:color="auto"/>
          </w:divBdr>
          <w:divsChild>
            <w:div w:id="1025714221">
              <w:marLeft w:val="0"/>
              <w:marRight w:val="0"/>
              <w:marTop w:val="0"/>
              <w:marBottom w:val="0"/>
              <w:divBdr>
                <w:top w:val="none" w:sz="0" w:space="0" w:color="auto"/>
                <w:left w:val="none" w:sz="0" w:space="0" w:color="auto"/>
                <w:bottom w:val="none" w:sz="0" w:space="0" w:color="auto"/>
                <w:right w:val="none" w:sz="0" w:space="0" w:color="auto"/>
              </w:divBdr>
            </w:div>
          </w:divsChild>
        </w:div>
        <w:div w:id="1589843899">
          <w:marLeft w:val="0"/>
          <w:marRight w:val="0"/>
          <w:marTop w:val="0"/>
          <w:marBottom w:val="0"/>
          <w:divBdr>
            <w:top w:val="none" w:sz="0" w:space="0" w:color="auto"/>
            <w:left w:val="none" w:sz="0" w:space="0" w:color="auto"/>
            <w:bottom w:val="none" w:sz="0" w:space="0" w:color="auto"/>
            <w:right w:val="none" w:sz="0" w:space="0" w:color="auto"/>
          </w:divBdr>
          <w:divsChild>
            <w:div w:id="1233083928">
              <w:marLeft w:val="0"/>
              <w:marRight w:val="0"/>
              <w:marTop w:val="0"/>
              <w:marBottom w:val="0"/>
              <w:divBdr>
                <w:top w:val="none" w:sz="0" w:space="0" w:color="auto"/>
                <w:left w:val="none" w:sz="0" w:space="0" w:color="auto"/>
                <w:bottom w:val="none" w:sz="0" w:space="0" w:color="auto"/>
                <w:right w:val="none" w:sz="0" w:space="0" w:color="auto"/>
              </w:divBdr>
            </w:div>
          </w:divsChild>
        </w:div>
        <w:div w:id="1615404612">
          <w:marLeft w:val="0"/>
          <w:marRight w:val="0"/>
          <w:marTop w:val="0"/>
          <w:marBottom w:val="0"/>
          <w:divBdr>
            <w:top w:val="none" w:sz="0" w:space="0" w:color="auto"/>
            <w:left w:val="none" w:sz="0" w:space="0" w:color="auto"/>
            <w:bottom w:val="none" w:sz="0" w:space="0" w:color="auto"/>
            <w:right w:val="none" w:sz="0" w:space="0" w:color="auto"/>
          </w:divBdr>
          <w:divsChild>
            <w:div w:id="1233662842">
              <w:marLeft w:val="0"/>
              <w:marRight w:val="0"/>
              <w:marTop w:val="0"/>
              <w:marBottom w:val="0"/>
              <w:divBdr>
                <w:top w:val="none" w:sz="0" w:space="0" w:color="auto"/>
                <w:left w:val="none" w:sz="0" w:space="0" w:color="auto"/>
                <w:bottom w:val="none" w:sz="0" w:space="0" w:color="auto"/>
                <w:right w:val="none" w:sz="0" w:space="0" w:color="auto"/>
              </w:divBdr>
            </w:div>
          </w:divsChild>
        </w:div>
        <w:div w:id="1650010864">
          <w:marLeft w:val="0"/>
          <w:marRight w:val="0"/>
          <w:marTop w:val="0"/>
          <w:marBottom w:val="0"/>
          <w:divBdr>
            <w:top w:val="none" w:sz="0" w:space="0" w:color="auto"/>
            <w:left w:val="none" w:sz="0" w:space="0" w:color="auto"/>
            <w:bottom w:val="none" w:sz="0" w:space="0" w:color="auto"/>
            <w:right w:val="none" w:sz="0" w:space="0" w:color="auto"/>
          </w:divBdr>
          <w:divsChild>
            <w:div w:id="1517501473">
              <w:marLeft w:val="0"/>
              <w:marRight w:val="0"/>
              <w:marTop w:val="0"/>
              <w:marBottom w:val="0"/>
              <w:divBdr>
                <w:top w:val="none" w:sz="0" w:space="0" w:color="auto"/>
                <w:left w:val="none" w:sz="0" w:space="0" w:color="auto"/>
                <w:bottom w:val="none" w:sz="0" w:space="0" w:color="auto"/>
                <w:right w:val="none" w:sz="0" w:space="0" w:color="auto"/>
              </w:divBdr>
            </w:div>
          </w:divsChild>
        </w:div>
        <w:div w:id="1654524565">
          <w:marLeft w:val="0"/>
          <w:marRight w:val="0"/>
          <w:marTop w:val="0"/>
          <w:marBottom w:val="0"/>
          <w:divBdr>
            <w:top w:val="none" w:sz="0" w:space="0" w:color="auto"/>
            <w:left w:val="none" w:sz="0" w:space="0" w:color="auto"/>
            <w:bottom w:val="none" w:sz="0" w:space="0" w:color="auto"/>
            <w:right w:val="none" w:sz="0" w:space="0" w:color="auto"/>
          </w:divBdr>
          <w:divsChild>
            <w:div w:id="1965845017">
              <w:marLeft w:val="0"/>
              <w:marRight w:val="0"/>
              <w:marTop w:val="0"/>
              <w:marBottom w:val="0"/>
              <w:divBdr>
                <w:top w:val="none" w:sz="0" w:space="0" w:color="auto"/>
                <w:left w:val="none" w:sz="0" w:space="0" w:color="auto"/>
                <w:bottom w:val="none" w:sz="0" w:space="0" w:color="auto"/>
                <w:right w:val="none" w:sz="0" w:space="0" w:color="auto"/>
              </w:divBdr>
            </w:div>
          </w:divsChild>
        </w:div>
        <w:div w:id="1657144303">
          <w:marLeft w:val="0"/>
          <w:marRight w:val="0"/>
          <w:marTop w:val="0"/>
          <w:marBottom w:val="0"/>
          <w:divBdr>
            <w:top w:val="none" w:sz="0" w:space="0" w:color="auto"/>
            <w:left w:val="none" w:sz="0" w:space="0" w:color="auto"/>
            <w:bottom w:val="none" w:sz="0" w:space="0" w:color="auto"/>
            <w:right w:val="none" w:sz="0" w:space="0" w:color="auto"/>
          </w:divBdr>
          <w:divsChild>
            <w:div w:id="521625739">
              <w:marLeft w:val="0"/>
              <w:marRight w:val="0"/>
              <w:marTop w:val="0"/>
              <w:marBottom w:val="0"/>
              <w:divBdr>
                <w:top w:val="none" w:sz="0" w:space="0" w:color="auto"/>
                <w:left w:val="none" w:sz="0" w:space="0" w:color="auto"/>
                <w:bottom w:val="none" w:sz="0" w:space="0" w:color="auto"/>
                <w:right w:val="none" w:sz="0" w:space="0" w:color="auto"/>
              </w:divBdr>
            </w:div>
          </w:divsChild>
        </w:div>
        <w:div w:id="1666516678">
          <w:marLeft w:val="0"/>
          <w:marRight w:val="0"/>
          <w:marTop w:val="0"/>
          <w:marBottom w:val="0"/>
          <w:divBdr>
            <w:top w:val="none" w:sz="0" w:space="0" w:color="auto"/>
            <w:left w:val="none" w:sz="0" w:space="0" w:color="auto"/>
            <w:bottom w:val="none" w:sz="0" w:space="0" w:color="auto"/>
            <w:right w:val="none" w:sz="0" w:space="0" w:color="auto"/>
          </w:divBdr>
          <w:divsChild>
            <w:div w:id="408385260">
              <w:marLeft w:val="0"/>
              <w:marRight w:val="0"/>
              <w:marTop w:val="0"/>
              <w:marBottom w:val="0"/>
              <w:divBdr>
                <w:top w:val="none" w:sz="0" w:space="0" w:color="auto"/>
                <w:left w:val="none" w:sz="0" w:space="0" w:color="auto"/>
                <w:bottom w:val="none" w:sz="0" w:space="0" w:color="auto"/>
                <w:right w:val="none" w:sz="0" w:space="0" w:color="auto"/>
              </w:divBdr>
            </w:div>
          </w:divsChild>
        </w:div>
        <w:div w:id="1679848772">
          <w:marLeft w:val="0"/>
          <w:marRight w:val="0"/>
          <w:marTop w:val="0"/>
          <w:marBottom w:val="0"/>
          <w:divBdr>
            <w:top w:val="none" w:sz="0" w:space="0" w:color="auto"/>
            <w:left w:val="none" w:sz="0" w:space="0" w:color="auto"/>
            <w:bottom w:val="none" w:sz="0" w:space="0" w:color="auto"/>
            <w:right w:val="none" w:sz="0" w:space="0" w:color="auto"/>
          </w:divBdr>
          <w:divsChild>
            <w:div w:id="1505170422">
              <w:marLeft w:val="0"/>
              <w:marRight w:val="0"/>
              <w:marTop w:val="0"/>
              <w:marBottom w:val="0"/>
              <w:divBdr>
                <w:top w:val="none" w:sz="0" w:space="0" w:color="auto"/>
                <w:left w:val="none" w:sz="0" w:space="0" w:color="auto"/>
                <w:bottom w:val="none" w:sz="0" w:space="0" w:color="auto"/>
                <w:right w:val="none" w:sz="0" w:space="0" w:color="auto"/>
              </w:divBdr>
            </w:div>
          </w:divsChild>
        </w:div>
        <w:div w:id="1681659824">
          <w:marLeft w:val="0"/>
          <w:marRight w:val="0"/>
          <w:marTop w:val="0"/>
          <w:marBottom w:val="0"/>
          <w:divBdr>
            <w:top w:val="none" w:sz="0" w:space="0" w:color="auto"/>
            <w:left w:val="none" w:sz="0" w:space="0" w:color="auto"/>
            <w:bottom w:val="none" w:sz="0" w:space="0" w:color="auto"/>
            <w:right w:val="none" w:sz="0" w:space="0" w:color="auto"/>
          </w:divBdr>
          <w:divsChild>
            <w:div w:id="1290549745">
              <w:marLeft w:val="0"/>
              <w:marRight w:val="0"/>
              <w:marTop w:val="0"/>
              <w:marBottom w:val="0"/>
              <w:divBdr>
                <w:top w:val="none" w:sz="0" w:space="0" w:color="auto"/>
                <w:left w:val="none" w:sz="0" w:space="0" w:color="auto"/>
                <w:bottom w:val="none" w:sz="0" w:space="0" w:color="auto"/>
                <w:right w:val="none" w:sz="0" w:space="0" w:color="auto"/>
              </w:divBdr>
            </w:div>
          </w:divsChild>
        </w:div>
        <w:div w:id="1692103162">
          <w:marLeft w:val="0"/>
          <w:marRight w:val="0"/>
          <w:marTop w:val="0"/>
          <w:marBottom w:val="0"/>
          <w:divBdr>
            <w:top w:val="none" w:sz="0" w:space="0" w:color="auto"/>
            <w:left w:val="none" w:sz="0" w:space="0" w:color="auto"/>
            <w:bottom w:val="none" w:sz="0" w:space="0" w:color="auto"/>
            <w:right w:val="none" w:sz="0" w:space="0" w:color="auto"/>
          </w:divBdr>
          <w:divsChild>
            <w:div w:id="564872630">
              <w:marLeft w:val="0"/>
              <w:marRight w:val="0"/>
              <w:marTop w:val="0"/>
              <w:marBottom w:val="0"/>
              <w:divBdr>
                <w:top w:val="none" w:sz="0" w:space="0" w:color="auto"/>
                <w:left w:val="none" w:sz="0" w:space="0" w:color="auto"/>
                <w:bottom w:val="none" w:sz="0" w:space="0" w:color="auto"/>
                <w:right w:val="none" w:sz="0" w:space="0" w:color="auto"/>
              </w:divBdr>
            </w:div>
          </w:divsChild>
        </w:div>
        <w:div w:id="1700204890">
          <w:marLeft w:val="0"/>
          <w:marRight w:val="0"/>
          <w:marTop w:val="0"/>
          <w:marBottom w:val="0"/>
          <w:divBdr>
            <w:top w:val="none" w:sz="0" w:space="0" w:color="auto"/>
            <w:left w:val="none" w:sz="0" w:space="0" w:color="auto"/>
            <w:bottom w:val="none" w:sz="0" w:space="0" w:color="auto"/>
            <w:right w:val="none" w:sz="0" w:space="0" w:color="auto"/>
          </w:divBdr>
          <w:divsChild>
            <w:div w:id="1660452815">
              <w:marLeft w:val="0"/>
              <w:marRight w:val="0"/>
              <w:marTop w:val="0"/>
              <w:marBottom w:val="0"/>
              <w:divBdr>
                <w:top w:val="none" w:sz="0" w:space="0" w:color="auto"/>
                <w:left w:val="none" w:sz="0" w:space="0" w:color="auto"/>
                <w:bottom w:val="none" w:sz="0" w:space="0" w:color="auto"/>
                <w:right w:val="none" w:sz="0" w:space="0" w:color="auto"/>
              </w:divBdr>
            </w:div>
          </w:divsChild>
        </w:div>
        <w:div w:id="1703940800">
          <w:marLeft w:val="0"/>
          <w:marRight w:val="0"/>
          <w:marTop w:val="0"/>
          <w:marBottom w:val="0"/>
          <w:divBdr>
            <w:top w:val="none" w:sz="0" w:space="0" w:color="auto"/>
            <w:left w:val="none" w:sz="0" w:space="0" w:color="auto"/>
            <w:bottom w:val="none" w:sz="0" w:space="0" w:color="auto"/>
            <w:right w:val="none" w:sz="0" w:space="0" w:color="auto"/>
          </w:divBdr>
          <w:divsChild>
            <w:div w:id="591747241">
              <w:marLeft w:val="0"/>
              <w:marRight w:val="0"/>
              <w:marTop w:val="0"/>
              <w:marBottom w:val="0"/>
              <w:divBdr>
                <w:top w:val="none" w:sz="0" w:space="0" w:color="auto"/>
                <w:left w:val="none" w:sz="0" w:space="0" w:color="auto"/>
                <w:bottom w:val="none" w:sz="0" w:space="0" w:color="auto"/>
                <w:right w:val="none" w:sz="0" w:space="0" w:color="auto"/>
              </w:divBdr>
            </w:div>
          </w:divsChild>
        </w:div>
        <w:div w:id="1724600391">
          <w:marLeft w:val="0"/>
          <w:marRight w:val="0"/>
          <w:marTop w:val="0"/>
          <w:marBottom w:val="0"/>
          <w:divBdr>
            <w:top w:val="none" w:sz="0" w:space="0" w:color="auto"/>
            <w:left w:val="none" w:sz="0" w:space="0" w:color="auto"/>
            <w:bottom w:val="none" w:sz="0" w:space="0" w:color="auto"/>
            <w:right w:val="none" w:sz="0" w:space="0" w:color="auto"/>
          </w:divBdr>
          <w:divsChild>
            <w:div w:id="381833881">
              <w:marLeft w:val="0"/>
              <w:marRight w:val="0"/>
              <w:marTop w:val="0"/>
              <w:marBottom w:val="0"/>
              <w:divBdr>
                <w:top w:val="none" w:sz="0" w:space="0" w:color="auto"/>
                <w:left w:val="none" w:sz="0" w:space="0" w:color="auto"/>
                <w:bottom w:val="none" w:sz="0" w:space="0" w:color="auto"/>
                <w:right w:val="none" w:sz="0" w:space="0" w:color="auto"/>
              </w:divBdr>
            </w:div>
          </w:divsChild>
        </w:div>
        <w:div w:id="1732997013">
          <w:marLeft w:val="0"/>
          <w:marRight w:val="0"/>
          <w:marTop w:val="0"/>
          <w:marBottom w:val="0"/>
          <w:divBdr>
            <w:top w:val="none" w:sz="0" w:space="0" w:color="auto"/>
            <w:left w:val="none" w:sz="0" w:space="0" w:color="auto"/>
            <w:bottom w:val="none" w:sz="0" w:space="0" w:color="auto"/>
            <w:right w:val="none" w:sz="0" w:space="0" w:color="auto"/>
          </w:divBdr>
          <w:divsChild>
            <w:div w:id="1377390337">
              <w:marLeft w:val="0"/>
              <w:marRight w:val="0"/>
              <w:marTop w:val="0"/>
              <w:marBottom w:val="0"/>
              <w:divBdr>
                <w:top w:val="none" w:sz="0" w:space="0" w:color="auto"/>
                <w:left w:val="none" w:sz="0" w:space="0" w:color="auto"/>
                <w:bottom w:val="none" w:sz="0" w:space="0" w:color="auto"/>
                <w:right w:val="none" w:sz="0" w:space="0" w:color="auto"/>
              </w:divBdr>
            </w:div>
          </w:divsChild>
        </w:div>
        <w:div w:id="1739747773">
          <w:marLeft w:val="0"/>
          <w:marRight w:val="0"/>
          <w:marTop w:val="0"/>
          <w:marBottom w:val="0"/>
          <w:divBdr>
            <w:top w:val="none" w:sz="0" w:space="0" w:color="auto"/>
            <w:left w:val="none" w:sz="0" w:space="0" w:color="auto"/>
            <w:bottom w:val="none" w:sz="0" w:space="0" w:color="auto"/>
            <w:right w:val="none" w:sz="0" w:space="0" w:color="auto"/>
          </w:divBdr>
          <w:divsChild>
            <w:div w:id="1726754989">
              <w:marLeft w:val="0"/>
              <w:marRight w:val="0"/>
              <w:marTop w:val="0"/>
              <w:marBottom w:val="0"/>
              <w:divBdr>
                <w:top w:val="none" w:sz="0" w:space="0" w:color="auto"/>
                <w:left w:val="none" w:sz="0" w:space="0" w:color="auto"/>
                <w:bottom w:val="none" w:sz="0" w:space="0" w:color="auto"/>
                <w:right w:val="none" w:sz="0" w:space="0" w:color="auto"/>
              </w:divBdr>
            </w:div>
          </w:divsChild>
        </w:div>
        <w:div w:id="1762798515">
          <w:marLeft w:val="0"/>
          <w:marRight w:val="0"/>
          <w:marTop w:val="0"/>
          <w:marBottom w:val="0"/>
          <w:divBdr>
            <w:top w:val="none" w:sz="0" w:space="0" w:color="auto"/>
            <w:left w:val="none" w:sz="0" w:space="0" w:color="auto"/>
            <w:bottom w:val="none" w:sz="0" w:space="0" w:color="auto"/>
            <w:right w:val="none" w:sz="0" w:space="0" w:color="auto"/>
          </w:divBdr>
          <w:divsChild>
            <w:div w:id="394206700">
              <w:marLeft w:val="0"/>
              <w:marRight w:val="0"/>
              <w:marTop w:val="0"/>
              <w:marBottom w:val="0"/>
              <w:divBdr>
                <w:top w:val="none" w:sz="0" w:space="0" w:color="auto"/>
                <w:left w:val="none" w:sz="0" w:space="0" w:color="auto"/>
                <w:bottom w:val="none" w:sz="0" w:space="0" w:color="auto"/>
                <w:right w:val="none" w:sz="0" w:space="0" w:color="auto"/>
              </w:divBdr>
            </w:div>
          </w:divsChild>
        </w:div>
        <w:div w:id="1776368877">
          <w:marLeft w:val="0"/>
          <w:marRight w:val="0"/>
          <w:marTop w:val="0"/>
          <w:marBottom w:val="0"/>
          <w:divBdr>
            <w:top w:val="none" w:sz="0" w:space="0" w:color="auto"/>
            <w:left w:val="none" w:sz="0" w:space="0" w:color="auto"/>
            <w:bottom w:val="none" w:sz="0" w:space="0" w:color="auto"/>
            <w:right w:val="none" w:sz="0" w:space="0" w:color="auto"/>
          </w:divBdr>
          <w:divsChild>
            <w:div w:id="753084878">
              <w:marLeft w:val="0"/>
              <w:marRight w:val="0"/>
              <w:marTop w:val="0"/>
              <w:marBottom w:val="0"/>
              <w:divBdr>
                <w:top w:val="none" w:sz="0" w:space="0" w:color="auto"/>
                <w:left w:val="none" w:sz="0" w:space="0" w:color="auto"/>
                <w:bottom w:val="none" w:sz="0" w:space="0" w:color="auto"/>
                <w:right w:val="none" w:sz="0" w:space="0" w:color="auto"/>
              </w:divBdr>
            </w:div>
          </w:divsChild>
        </w:div>
        <w:div w:id="1786389634">
          <w:marLeft w:val="0"/>
          <w:marRight w:val="0"/>
          <w:marTop w:val="0"/>
          <w:marBottom w:val="0"/>
          <w:divBdr>
            <w:top w:val="none" w:sz="0" w:space="0" w:color="auto"/>
            <w:left w:val="none" w:sz="0" w:space="0" w:color="auto"/>
            <w:bottom w:val="none" w:sz="0" w:space="0" w:color="auto"/>
            <w:right w:val="none" w:sz="0" w:space="0" w:color="auto"/>
          </w:divBdr>
          <w:divsChild>
            <w:div w:id="36055459">
              <w:marLeft w:val="0"/>
              <w:marRight w:val="0"/>
              <w:marTop w:val="0"/>
              <w:marBottom w:val="0"/>
              <w:divBdr>
                <w:top w:val="none" w:sz="0" w:space="0" w:color="auto"/>
                <w:left w:val="none" w:sz="0" w:space="0" w:color="auto"/>
                <w:bottom w:val="none" w:sz="0" w:space="0" w:color="auto"/>
                <w:right w:val="none" w:sz="0" w:space="0" w:color="auto"/>
              </w:divBdr>
            </w:div>
          </w:divsChild>
        </w:div>
        <w:div w:id="1794979635">
          <w:marLeft w:val="0"/>
          <w:marRight w:val="0"/>
          <w:marTop w:val="0"/>
          <w:marBottom w:val="0"/>
          <w:divBdr>
            <w:top w:val="none" w:sz="0" w:space="0" w:color="auto"/>
            <w:left w:val="none" w:sz="0" w:space="0" w:color="auto"/>
            <w:bottom w:val="none" w:sz="0" w:space="0" w:color="auto"/>
            <w:right w:val="none" w:sz="0" w:space="0" w:color="auto"/>
          </w:divBdr>
          <w:divsChild>
            <w:div w:id="1240363686">
              <w:marLeft w:val="0"/>
              <w:marRight w:val="0"/>
              <w:marTop w:val="0"/>
              <w:marBottom w:val="0"/>
              <w:divBdr>
                <w:top w:val="none" w:sz="0" w:space="0" w:color="auto"/>
                <w:left w:val="none" w:sz="0" w:space="0" w:color="auto"/>
                <w:bottom w:val="none" w:sz="0" w:space="0" w:color="auto"/>
                <w:right w:val="none" w:sz="0" w:space="0" w:color="auto"/>
              </w:divBdr>
            </w:div>
          </w:divsChild>
        </w:div>
        <w:div w:id="1808664262">
          <w:marLeft w:val="0"/>
          <w:marRight w:val="0"/>
          <w:marTop w:val="0"/>
          <w:marBottom w:val="0"/>
          <w:divBdr>
            <w:top w:val="none" w:sz="0" w:space="0" w:color="auto"/>
            <w:left w:val="none" w:sz="0" w:space="0" w:color="auto"/>
            <w:bottom w:val="none" w:sz="0" w:space="0" w:color="auto"/>
            <w:right w:val="none" w:sz="0" w:space="0" w:color="auto"/>
          </w:divBdr>
          <w:divsChild>
            <w:div w:id="390083053">
              <w:marLeft w:val="0"/>
              <w:marRight w:val="0"/>
              <w:marTop w:val="0"/>
              <w:marBottom w:val="0"/>
              <w:divBdr>
                <w:top w:val="none" w:sz="0" w:space="0" w:color="auto"/>
                <w:left w:val="none" w:sz="0" w:space="0" w:color="auto"/>
                <w:bottom w:val="none" w:sz="0" w:space="0" w:color="auto"/>
                <w:right w:val="none" w:sz="0" w:space="0" w:color="auto"/>
              </w:divBdr>
            </w:div>
          </w:divsChild>
        </w:div>
        <w:div w:id="1835223348">
          <w:marLeft w:val="0"/>
          <w:marRight w:val="0"/>
          <w:marTop w:val="0"/>
          <w:marBottom w:val="0"/>
          <w:divBdr>
            <w:top w:val="none" w:sz="0" w:space="0" w:color="auto"/>
            <w:left w:val="none" w:sz="0" w:space="0" w:color="auto"/>
            <w:bottom w:val="none" w:sz="0" w:space="0" w:color="auto"/>
            <w:right w:val="none" w:sz="0" w:space="0" w:color="auto"/>
          </w:divBdr>
          <w:divsChild>
            <w:div w:id="1127773421">
              <w:marLeft w:val="0"/>
              <w:marRight w:val="0"/>
              <w:marTop w:val="0"/>
              <w:marBottom w:val="0"/>
              <w:divBdr>
                <w:top w:val="none" w:sz="0" w:space="0" w:color="auto"/>
                <w:left w:val="none" w:sz="0" w:space="0" w:color="auto"/>
                <w:bottom w:val="none" w:sz="0" w:space="0" w:color="auto"/>
                <w:right w:val="none" w:sz="0" w:space="0" w:color="auto"/>
              </w:divBdr>
            </w:div>
            <w:div w:id="1135029237">
              <w:marLeft w:val="0"/>
              <w:marRight w:val="0"/>
              <w:marTop w:val="0"/>
              <w:marBottom w:val="0"/>
              <w:divBdr>
                <w:top w:val="none" w:sz="0" w:space="0" w:color="auto"/>
                <w:left w:val="none" w:sz="0" w:space="0" w:color="auto"/>
                <w:bottom w:val="none" w:sz="0" w:space="0" w:color="auto"/>
                <w:right w:val="none" w:sz="0" w:space="0" w:color="auto"/>
              </w:divBdr>
            </w:div>
          </w:divsChild>
        </w:div>
        <w:div w:id="1852334016">
          <w:marLeft w:val="0"/>
          <w:marRight w:val="0"/>
          <w:marTop w:val="0"/>
          <w:marBottom w:val="0"/>
          <w:divBdr>
            <w:top w:val="none" w:sz="0" w:space="0" w:color="auto"/>
            <w:left w:val="none" w:sz="0" w:space="0" w:color="auto"/>
            <w:bottom w:val="none" w:sz="0" w:space="0" w:color="auto"/>
            <w:right w:val="none" w:sz="0" w:space="0" w:color="auto"/>
          </w:divBdr>
          <w:divsChild>
            <w:div w:id="928270200">
              <w:marLeft w:val="0"/>
              <w:marRight w:val="0"/>
              <w:marTop w:val="0"/>
              <w:marBottom w:val="0"/>
              <w:divBdr>
                <w:top w:val="none" w:sz="0" w:space="0" w:color="auto"/>
                <w:left w:val="none" w:sz="0" w:space="0" w:color="auto"/>
                <w:bottom w:val="none" w:sz="0" w:space="0" w:color="auto"/>
                <w:right w:val="none" w:sz="0" w:space="0" w:color="auto"/>
              </w:divBdr>
            </w:div>
          </w:divsChild>
        </w:div>
        <w:div w:id="1864709239">
          <w:marLeft w:val="0"/>
          <w:marRight w:val="0"/>
          <w:marTop w:val="0"/>
          <w:marBottom w:val="0"/>
          <w:divBdr>
            <w:top w:val="none" w:sz="0" w:space="0" w:color="auto"/>
            <w:left w:val="none" w:sz="0" w:space="0" w:color="auto"/>
            <w:bottom w:val="none" w:sz="0" w:space="0" w:color="auto"/>
            <w:right w:val="none" w:sz="0" w:space="0" w:color="auto"/>
          </w:divBdr>
          <w:divsChild>
            <w:div w:id="778720241">
              <w:marLeft w:val="0"/>
              <w:marRight w:val="0"/>
              <w:marTop w:val="0"/>
              <w:marBottom w:val="0"/>
              <w:divBdr>
                <w:top w:val="none" w:sz="0" w:space="0" w:color="auto"/>
                <w:left w:val="none" w:sz="0" w:space="0" w:color="auto"/>
                <w:bottom w:val="none" w:sz="0" w:space="0" w:color="auto"/>
                <w:right w:val="none" w:sz="0" w:space="0" w:color="auto"/>
              </w:divBdr>
            </w:div>
          </w:divsChild>
        </w:div>
        <w:div w:id="1865942432">
          <w:marLeft w:val="0"/>
          <w:marRight w:val="0"/>
          <w:marTop w:val="0"/>
          <w:marBottom w:val="0"/>
          <w:divBdr>
            <w:top w:val="none" w:sz="0" w:space="0" w:color="auto"/>
            <w:left w:val="none" w:sz="0" w:space="0" w:color="auto"/>
            <w:bottom w:val="none" w:sz="0" w:space="0" w:color="auto"/>
            <w:right w:val="none" w:sz="0" w:space="0" w:color="auto"/>
          </w:divBdr>
          <w:divsChild>
            <w:div w:id="2019968194">
              <w:marLeft w:val="0"/>
              <w:marRight w:val="0"/>
              <w:marTop w:val="0"/>
              <w:marBottom w:val="0"/>
              <w:divBdr>
                <w:top w:val="none" w:sz="0" w:space="0" w:color="auto"/>
                <w:left w:val="none" w:sz="0" w:space="0" w:color="auto"/>
                <w:bottom w:val="none" w:sz="0" w:space="0" w:color="auto"/>
                <w:right w:val="none" w:sz="0" w:space="0" w:color="auto"/>
              </w:divBdr>
            </w:div>
          </w:divsChild>
        </w:div>
        <w:div w:id="1872764248">
          <w:marLeft w:val="0"/>
          <w:marRight w:val="0"/>
          <w:marTop w:val="0"/>
          <w:marBottom w:val="0"/>
          <w:divBdr>
            <w:top w:val="none" w:sz="0" w:space="0" w:color="auto"/>
            <w:left w:val="none" w:sz="0" w:space="0" w:color="auto"/>
            <w:bottom w:val="none" w:sz="0" w:space="0" w:color="auto"/>
            <w:right w:val="none" w:sz="0" w:space="0" w:color="auto"/>
          </w:divBdr>
          <w:divsChild>
            <w:div w:id="1911765042">
              <w:marLeft w:val="0"/>
              <w:marRight w:val="0"/>
              <w:marTop w:val="0"/>
              <w:marBottom w:val="0"/>
              <w:divBdr>
                <w:top w:val="none" w:sz="0" w:space="0" w:color="auto"/>
                <w:left w:val="none" w:sz="0" w:space="0" w:color="auto"/>
                <w:bottom w:val="none" w:sz="0" w:space="0" w:color="auto"/>
                <w:right w:val="none" w:sz="0" w:space="0" w:color="auto"/>
              </w:divBdr>
            </w:div>
          </w:divsChild>
        </w:div>
        <w:div w:id="1889024114">
          <w:marLeft w:val="0"/>
          <w:marRight w:val="0"/>
          <w:marTop w:val="0"/>
          <w:marBottom w:val="0"/>
          <w:divBdr>
            <w:top w:val="none" w:sz="0" w:space="0" w:color="auto"/>
            <w:left w:val="none" w:sz="0" w:space="0" w:color="auto"/>
            <w:bottom w:val="none" w:sz="0" w:space="0" w:color="auto"/>
            <w:right w:val="none" w:sz="0" w:space="0" w:color="auto"/>
          </w:divBdr>
          <w:divsChild>
            <w:div w:id="129174835">
              <w:marLeft w:val="0"/>
              <w:marRight w:val="0"/>
              <w:marTop w:val="0"/>
              <w:marBottom w:val="0"/>
              <w:divBdr>
                <w:top w:val="none" w:sz="0" w:space="0" w:color="auto"/>
                <w:left w:val="none" w:sz="0" w:space="0" w:color="auto"/>
                <w:bottom w:val="none" w:sz="0" w:space="0" w:color="auto"/>
                <w:right w:val="none" w:sz="0" w:space="0" w:color="auto"/>
              </w:divBdr>
            </w:div>
          </w:divsChild>
        </w:div>
        <w:div w:id="1898738142">
          <w:marLeft w:val="0"/>
          <w:marRight w:val="0"/>
          <w:marTop w:val="0"/>
          <w:marBottom w:val="0"/>
          <w:divBdr>
            <w:top w:val="none" w:sz="0" w:space="0" w:color="auto"/>
            <w:left w:val="none" w:sz="0" w:space="0" w:color="auto"/>
            <w:bottom w:val="none" w:sz="0" w:space="0" w:color="auto"/>
            <w:right w:val="none" w:sz="0" w:space="0" w:color="auto"/>
          </w:divBdr>
          <w:divsChild>
            <w:div w:id="1454203270">
              <w:marLeft w:val="0"/>
              <w:marRight w:val="0"/>
              <w:marTop w:val="0"/>
              <w:marBottom w:val="0"/>
              <w:divBdr>
                <w:top w:val="none" w:sz="0" w:space="0" w:color="auto"/>
                <w:left w:val="none" w:sz="0" w:space="0" w:color="auto"/>
                <w:bottom w:val="none" w:sz="0" w:space="0" w:color="auto"/>
                <w:right w:val="none" w:sz="0" w:space="0" w:color="auto"/>
              </w:divBdr>
            </w:div>
          </w:divsChild>
        </w:div>
        <w:div w:id="1901401648">
          <w:marLeft w:val="0"/>
          <w:marRight w:val="0"/>
          <w:marTop w:val="0"/>
          <w:marBottom w:val="0"/>
          <w:divBdr>
            <w:top w:val="none" w:sz="0" w:space="0" w:color="auto"/>
            <w:left w:val="none" w:sz="0" w:space="0" w:color="auto"/>
            <w:bottom w:val="none" w:sz="0" w:space="0" w:color="auto"/>
            <w:right w:val="none" w:sz="0" w:space="0" w:color="auto"/>
          </w:divBdr>
          <w:divsChild>
            <w:div w:id="435447591">
              <w:marLeft w:val="0"/>
              <w:marRight w:val="0"/>
              <w:marTop w:val="0"/>
              <w:marBottom w:val="0"/>
              <w:divBdr>
                <w:top w:val="none" w:sz="0" w:space="0" w:color="auto"/>
                <w:left w:val="none" w:sz="0" w:space="0" w:color="auto"/>
                <w:bottom w:val="none" w:sz="0" w:space="0" w:color="auto"/>
                <w:right w:val="none" w:sz="0" w:space="0" w:color="auto"/>
              </w:divBdr>
            </w:div>
          </w:divsChild>
        </w:div>
        <w:div w:id="1909681944">
          <w:marLeft w:val="0"/>
          <w:marRight w:val="0"/>
          <w:marTop w:val="0"/>
          <w:marBottom w:val="0"/>
          <w:divBdr>
            <w:top w:val="none" w:sz="0" w:space="0" w:color="auto"/>
            <w:left w:val="none" w:sz="0" w:space="0" w:color="auto"/>
            <w:bottom w:val="none" w:sz="0" w:space="0" w:color="auto"/>
            <w:right w:val="none" w:sz="0" w:space="0" w:color="auto"/>
          </w:divBdr>
          <w:divsChild>
            <w:div w:id="60949484">
              <w:marLeft w:val="0"/>
              <w:marRight w:val="0"/>
              <w:marTop w:val="0"/>
              <w:marBottom w:val="0"/>
              <w:divBdr>
                <w:top w:val="none" w:sz="0" w:space="0" w:color="auto"/>
                <w:left w:val="none" w:sz="0" w:space="0" w:color="auto"/>
                <w:bottom w:val="none" w:sz="0" w:space="0" w:color="auto"/>
                <w:right w:val="none" w:sz="0" w:space="0" w:color="auto"/>
              </w:divBdr>
            </w:div>
          </w:divsChild>
        </w:div>
        <w:div w:id="1917592015">
          <w:marLeft w:val="0"/>
          <w:marRight w:val="0"/>
          <w:marTop w:val="0"/>
          <w:marBottom w:val="0"/>
          <w:divBdr>
            <w:top w:val="none" w:sz="0" w:space="0" w:color="auto"/>
            <w:left w:val="none" w:sz="0" w:space="0" w:color="auto"/>
            <w:bottom w:val="none" w:sz="0" w:space="0" w:color="auto"/>
            <w:right w:val="none" w:sz="0" w:space="0" w:color="auto"/>
          </w:divBdr>
          <w:divsChild>
            <w:div w:id="1172256117">
              <w:marLeft w:val="0"/>
              <w:marRight w:val="0"/>
              <w:marTop w:val="0"/>
              <w:marBottom w:val="0"/>
              <w:divBdr>
                <w:top w:val="none" w:sz="0" w:space="0" w:color="auto"/>
                <w:left w:val="none" w:sz="0" w:space="0" w:color="auto"/>
                <w:bottom w:val="none" w:sz="0" w:space="0" w:color="auto"/>
                <w:right w:val="none" w:sz="0" w:space="0" w:color="auto"/>
              </w:divBdr>
            </w:div>
          </w:divsChild>
        </w:div>
        <w:div w:id="1918661193">
          <w:marLeft w:val="0"/>
          <w:marRight w:val="0"/>
          <w:marTop w:val="0"/>
          <w:marBottom w:val="0"/>
          <w:divBdr>
            <w:top w:val="none" w:sz="0" w:space="0" w:color="auto"/>
            <w:left w:val="none" w:sz="0" w:space="0" w:color="auto"/>
            <w:bottom w:val="none" w:sz="0" w:space="0" w:color="auto"/>
            <w:right w:val="none" w:sz="0" w:space="0" w:color="auto"/>
          </w:divBdr>
          <w:divsChild>
            <w:div w:id="1377585644">
              <w:marLeft w:val="0"/>
              <w:marRight w:val="0"/>
              <w:marTop w:val="0"/>
              <w:marBottom w:val="0"/>
              <w:divBdr>
                <w:top w:val="none" w:sz="0" w:space="0" w:color="auto"/>
                <w:left w:val="none" w:sz="0" w:space="0" w:color="auto"/>
                <w:bottom w:val="none" w:sz="0" w:space="0" w:color="auto"/>
                <w:right w:val="none" w:sz="0" w:space="0" w:color="auto"/>
              </w:divBdr>
            </w:div>
          </w:divsChild>
        </w:div>
        <w:div w:id="1919820777">
          <w:marLeft w:val="0"/>
          <w:marRight w:val="0"/>
          <w:marTop w:val="0"/>
          <w:marBottom w:val="0"/>
          <w:divBdr>
            <w:top w:val="none" w:sz="0" w:space="0" w:color="auto"/>
            <w:left w:val="none" w:sz="0" w:space="0" w:color="auto"/>
            <w:bottom w:val="none" w:sz="0" w:space="0" w:color="auto"/>
            <w:right w:val="none" w:sz="0" w:space="0" w:color="auto"/>
          </w:divBdr>
          <w:divsChild>
            <w:div w:id="2107067874">
              <w:marLeft w:val="0"/>
              <w:marRight w:val="0"/>
              <w:marTop w:val="0"/>
              <w:marBottom w:val="0"/>
              <w:divBdr>
                <w:top w:val="none" w:sz="0" w:space="0" w:color="auto"/>
                <w:left w:val="none" w:sz="0" w:space="0" w:color="auto"/>
                <w:bottom w:val="none" w:sz="0" w:space="0" w:color="auto"/>
                <w:right w:val="none" w:sz="0" w:space="0" w:color="auto"/>
              </w:divBdr>
            </w:div>
          </w:divsChild>
        </w:div>
        <w:div w:id="1922179507">
          <w:marLeft w:val="0"/>
          <w:marRight w:val="0"/>
          <w:marTop w:val="0"/>
          <w:marBottom w:val="0"/>
          <w:divBdr>
            <w:top w:val="none" w:sz="0" w:space="0" w:color="auto"/>
            <w:left w:val="none" w:sz="0" w:space="0" w:color="auto"/>
            <w:bottom w:val="none" w:sz="0" w:space="0" w:color="auto"/>
            <w:right w:val="none" w:sz="0" w:space="0" w:color="auto"/>
          </w:divBdr>
          <w:divsChild>
            <w:div w:id="624315750">
              <w:marLeft w:val="0"/>
              <w:marRight w:val="0"/>
              <w:marTop w:val="0"/>
              <w:marBottom w:val="0"/>
              <w:divBdr>
                <w:top w:val="none" w:sz="0" w:space="0" w:color="auto"/>
                <w:left w:val="none" w:sz="0" w:space="0" w:color="auto"/>
                <w:bottom w:val="none" w:sz="0" w:space="0" w:color="auto"/>
                <w:right w:val="none" w:sz="0" w:space="0" w:color="auto"/>
              </w:divBdr>
            </w:div>
          </w:divsChild>
        </w:div>
        <w:div w:id="1931114092">
          <w:marLeft w:val="0"/>
          <w:marRight w:val="0"/>
          <w:marTop w:val="0"/>
          <w:marBottom w:val="0"/>
          <w:divBdr>
            <w:top w:val="none" w:sz="0" w:space="0" w:color="auto"/>
            <w:left w:val="none" w:sz="0" w:space="0" w:color="auto"/>
            <w:bottom w:val="none" w:sz="0" w:space="0" w:color="auto"/>
            <w:right w:val="none" w:sz="0" w:space="0" w:color="auto"/>
          </w:divBdr>
          <w:divsChild>
            <w:div w:id="1539245396">
              <w:marLeft w:val="0"/>
              <w:marRight w:val="0"/>
              <w:marTop w:val="0"/>
              <w:marBottom w:val="0"/>
              <w:divBdr>
                <w:top w:val="none" w:sz="0" w:space="0" w:color="auto"/>
                <w:left w:val="none" w:sz="0" w:space="0" w:color="auto"/>
                <w:bottom w:val="none" w:sz="0" w:space="0" w:color="auto"/>
                <w:right w:val="none" w:sz="0" w:space="0" w:color="auto"/>
              </w:divBdr>
            </w:div>
          </w:divsChild>
        </w:div>
        <w:div w:id="1947883815">
          <w:marLeft w:val="0"/>
          <w:marRight w:val="0"/>
          <w:marTop w:val="0"/>
          <w:marBottom w:val="0"/>
          <w:divBdr>
            <w:top w:val="none" w:sz="0" w:space="0" w:color="auto"/>
            <w:left w:val="none" w:sz="0" w:space="0" w:color="auto"/>
            <w:bottom w:val="none" w:sz="0" w:space="0" w:color="auto"/>
            <w:right w:val="none" w:sz="0" w:space="0" w:color="auto"/>
          </w:divBdr>
          <w:divsChild>
            <w:div w:id="392773659">
              <w:marLeft w:val="0"/>
              <w:marRight w:val="0"/>
              <w:marTop w:val="0"/>
              <w:marBottom w:val="0"/>
              <w:divBdr>
                <w:top w:val="none" w:sz="0" w:space="0" w:color="auto"/>
                <w:left w:val="none" w:sz="0" w:space="0" w:color="auto"/>
                <w:bottom w:val="none" w:sz="0" w:space="0" w:color="auto"/>
                <w:right w:val="none" w:sz="0" w:space="0" w:color="auto"/>
              </w:divBdr>
            </w:div>
          </w:divsChild>
        </w:div>
        <w:div w:id="1977680347">
          <w:marLeft w:val="0"/>
          <w:marRight w:val="0"/>
          <w:marTop w:val="0"/>
          <w:marBottom w:val="0"/>
          <w:divBdr>
            <w:top w:val="none" w:sz="0" w:space="0" w:color="auto"/>
            <w:left w:val="none" w:sz="0" w:space="0" w:color="auto"/>
            <w:bottom w:val="none" w:sz="0" w:space="0" w:color="auto"/>
            <w:right w:val="none" w:sz="0" w:space="0" w:color="auto"/>
          </w:divBdr>
          <w:divsChild>
            <w:div w:id="1179733581">
              <w:marLeft w:val="0"/>
              <w:marRight w:val="0"/>
              <w:marTop w:val="0"/>
              <w:marBottom w:val="0"/>
              <w:divBdr>
                <w:top w:val="none" w:sz="0" w:space="0" w:color="auto"/>
                <w:left w:val="none" w:sz="0" w:space="0" w:color="auto"/>
                <w:bottom w:val="none" w:sz="0" w:space="0" w:color="auto"/>
                <w:right w:val="none" w:sz="0" w:space="0" w:color="auto"/>
              </w:divBdr>
            </w:div>
          </w:divsChild>
        </w:div>
        <w:div w:id="1978409551">
          <w:marLeft w:val="0"/>
          <w:marRight w:val="0"/>
          <w:marTop w:val="0"/>
          <w:marBottom w:val="0"/>
          <w:divBdr>
            <w:top w:val="none" w:sz="0" w:space="0" w:color="auto"/>
            <w:left w:val="none" w:sz="0" w:space="0" w:color="auto"/>
            <w:bottom w:val="none" w:sz="0" w:space="0" w:color="auto"/>
            <w:right w:val="none" w:sz="0" w:space="0" w:color="auto"/>
          </w:divBdr>
          <w:divsChild>
            <w:div w:id="978069887">
              <w:marLeft w:val="0"/>
              <w:marRight w:val="0"/>
              <w:marTop w:val="0"/>
              <w:marBottom w:val="0"/>
              <w:divBdr>
                <w:top w:val="none" w:sz="0" w:space="0" w:color="auto"/>
                <w:left w:val="none" w:sz="0" w:space="0" w:color="auto"/>
                <w:bottom w:val="none" w:sz="0" w:space="0" w:color="auto"/>
                <w:right w:val="none" w:sz="0" w:space="0" w:color="auto"/>
              </w:divBdr>
            </w:div>
          </w:divsChild>
        </w:div>
        <w:div w:id="2004157717">
          <w:marLeft w:val="0"/>
          <w:marRight w:val="0"/>
          <w:marTop w:val="0"/>
          <w:marBottom w:val="0"/>
          <w:divBdr>
            <w:top w:val="none" w:sz="0" w:space="0" w:color="auto"/>
            <w:left w:val="none" w:sz="0" w:space="0" w:color="auto"/>
            <w:bottom w:val="none" w:sz="0" w:space="0" w:color="auto"/>
            <w:right w:val="none" w:sz="0" w:space="0" w:color="auto"/>
          </w:divBdr>
          <w:divsChild>
            <w:div w:id="873693109">
              <w:marLeft w:val="0"/>
              <w:marRight w:val="0"/>
              <w:marTop w:val="0"/>
              <w:marBottom w:val="0"/>
              <w:divBdr>
                <w:top w:val="none" w:sz="0" w:space="0" w:color="auto"/>
                <w:left w:val="none" w:sz="0" w:space="0" w:color="auto"/>
                <w:bottom w:val="none" w:sz="0" w:space="0" w:color="auto"/>
                <w:right w:val="none" w:sz="0" w:space="0" w:color="auto"/>
              </w:divBdr>
            </w:div>
          </w:divsChild>
        </w:div>
        <w:div w:id="2022580370">
          <w:marLeft w:val="0"/>
          <w:marRight w:val="0"/>
          <w:marTop w:val="0"/>
          <w:marBottom w:val="0"/>
          <w:divBdr>
            <w:top w:val="none" w:sz="0" w:space="0" w:color="auto"/>
            <w:left w:val="none" w:sz="0" w:space="0" w:color="auto"/>
            <w:bottom w:val="none" w:sz="0" w:space="0" w:color="auto"/>
            <w:right w:val="none" w:sz="0" w:space="0" w:color="auto"/>
          </w:divBdr>
          <w:divsChild>
            <w:div w:id="1445273902">
              <w:marLeft w:val="0"/>
              <w:marRight w:val="0"/>
              <w:marTop w:val="0"/>
              <w:marBottom w:val="0"/>
              <w:divBdr>
                <w:top w:val="none" w:sz="0" w:space="0" w:color="auto"/>
                <w:left w:val="none" w:sz="0" w:space="0" w:color="auto"/>
                <w:bottom w:val="none" w:sz="0" w:space="0" w:color="auto"/>
                <w:right w:val="none" w:sz="0" w:space="0" w:color="auto"/>
              </w:divBdr>
            </w:div>
          </w:divsChild>
        </w:div>
        <w:div w:id="2025742440">
          <w:marLeft w:val="0"/>
          <w:marRight w:val="0"/>
          <w:marTop w:val="0"/>
          <w:marBottom w:val="0"/>
          <w:divBdr>
            <w:top w:val="none" w:sz="0" w:space="0" w:color="auto"/>
            <w:left w:val="none" w:sz="0" w:space="0" w:color="auto"/>
            <w:bottom w:val="none" w:sz="0" w:space="0" w:color="auto"/>
            <w:right w:val="none" w:sz="0" w:space="0" w:color="auto"/>
          </w:divBdr>
          <w:divsChild>
            <w:div w:id="426000745">
              <w:marLeft w:val="0"/>
              <w:marRight w:val="0"/>
              <w:marTop w:val="0"/>
              <w:marBottom w:val="0"/>
              <w:divBdr>
                <w:top w:val="none" w:sz="0" w:space="0" w:color="auto"/>
                <w:left w:val="none" w:sz="0" w:space="0" w:color="auto"/>
                <w:bottom w:val="none" w:sz="0" w:space="0" w:color="auto"/>
                <w:right w:val="none" w:sz="0" w:space="0" w:color="auto"/>
              </w:divBdr>
            </w:div>
          </w:divsChild>
        </w:div>
        <w:div w:id="2030064118">
          <w:marLeft w:val="0"/>
          <w:marRight w:val="0"/>
          <w:marTop w:val="0"/>
          <w:marBottom w:val="0"/>
          <w:divBdr>
            <w:top w:val="none" w:sz="0" w:space="0" w:color="auto"/>
            <w:left w:val="none" w:sz="0" w:space="0" w:color="auto"/>
            <w:bottom w:val="none" w:sz="0" w:space="0" w:color="auto"/>
            <w:right w:val="none" w:sz="0" w:space="0" w:color="auto"/>
          </w:divBdr>
          <w:divsChild>
            <w:div w:id="1929270748">
              <w:marLeft w:val="0"/>
              <w:marRight w:val="0"/>
              <w:marTop w:val="0"/>
              <w:marBottom w:val="0"/>
              <w:divBdr>
                <w:top w:val="none" w:sz="0" w:space="0" w:color="auto"/>
                <w:left w:val="none" w:sz="0" w:space="0" w:color="auto"/>
                <w:bottom w:val="none" w:sz="0" w:space="0" w:color="auto"/>
                <w:right w:val="none" w:sz="0" w:space="0" w:color="auto"/>
              </w:divBdr>
            </w:div>
          </w:divsChild>
        </w:div>
        <w:div w:id="2039965077">
          <w:marLeft w:val="0"/>
          <w:marRight w:val="0"/>
          <w:marTop w:val="0"/>
          <w:marBottom w:val="0"/>
          <w:divBdr>
            <w:top w:val="none" w:sz="0" w:space="0" w:color="auto"/>
            <w:left w:val="none" w:sz="0" w:space="0" w:color="auto"/>
            <w:bottom w:val="none" w:sz="0" w:space="0" w:color="auto"/>
            <w:right w:val="none" w:sz="0" w:space="0" w:color="auto"/>
          </w:divBdr>
          <w:divsChild>
            <w:div w:id="702901482">
              <w:marLeft w:val="0"/>
              <w:marRight w:val="0"/>
              <w:marTop w:val="0"/>
              <w:marBottom w:val="0"/>
              <w:divBdr>
                <w:top w:val="none" w:sz="0" w:space="0" w:color="auto"/>
                <w:left w:val="none" w:sz="0" w:space="0" w:color="auto"/>
                <w:bottom w:val="none" w:sz="0" w:space="0" w:color="auto"/>
                <w:right w:val="none" w:sz="0" w:space="0" w:color="auto"/>
              </w:divBdr>
            </w:div>
          </w:divsChild>
        </w:div>
        <w:div w:id="2042824849">
          <w:marLeft w:val="0"/>
          <w:marRight w:val="0"/>
          <w:marTop w:val="0"/>
          <w:marBottom w:val="0"/>
          <w:divBdr>
            <w:top w:val="none" w:sz="0" w:space="0" w:color="auto"/>
            <w:left w:val="none" w:sz="0" w:space="0" w:color="auto"/>
            <w:bottom w:val="none" w:sz="0" w:space="0" w:color="auto"/>
            <w:right w:val="none" w:sz="0" w:space="0" w:color="auto"/>
          </w:divBdr>
          <w:divsChild>
            <w:div w:id="812209838">
              <w:marLeft w:val="0"/>
              <w:marRight w:val="0"/>
              <w:marTop w:val="0"/>
              <w:marBottom w:val="0"/>
              <w:divBdr>
                <w:top w:val="none" w:sz="0" w:space="0" w:color="auto"/>
                <w:left w:val="none" w:sz="0" w:space="0" w:color="auto"/>
                <w:bottom w:val="none" w:sz="0" w:space="0" w:color="auto"/>
                <w:right w:val="none" w:sz="0" w:space="0" w:color="auto"/>
              </w:divBdr>
            </w:div>
          </w:divsChild>
        </w:div>
        <w:div w:id="2058240646">
          <w:marLeft w:val="0"/>
          <w:marRight w:val="0"/>
          <w:marTop w:val="0"/>
          <w:marBottom w:val="0"/>
          <w:divBdr>
            <w:top w:val="none" w:sz="0" w:space="0" w:color="auto"/>
            <w:left w:val="none" w:sz="0" w:space="0" w:color="auto"/>
            <w:bottom w:val="none" w:sz="0" w:space="0" w:color="auto"/>
            <w:right w:val="none" w:sz="0" w:space="0" w:color="auto"/>
          </w:divBdr>
          <w:divsChild>
            <w:div w:id="264121987">
              <w:marLeft w:val="0"/>
              <w:marRight w:val="0"/>
              <w:marTop w:val="0"/>
              <w:marBottom w:val="0"/>
              <w:divBdr>
                <w:top w:val="none" w:sz="0" w:space="0" w:color="auto"/>
                <w:left w:val="none" w:sz="0" w:space="0" w:color="auto"/>
                <w:bottom w:val="none" w:sz="0" w:space="0" w:color="auto"/>
                <w:right w:val="none" w:sz="0" w:space="0" w:color="auto"/>
              </w:divBdr>
            </w:div>
          </w:divsChild>
        </w:div>
        <w:div w:id="2074810866">
          <w:marLeft w:val="0"/>
          <w:marRight w:val="0"/>
          <w:marTop w:val="0"/>
          <w:marBottom w:val="0"/>
          <w:divBdr>
            <w:top w:val="none" w:sz="0" w:space="0" w:color="auto"/>
            <w:left w:val="none" w:sz="0" w:space="0" w:color="auto"/>
            <w:bottom w:val="none" w:sz="0" w:space="0" w:color="auto"/>
            <w:right w:val="none" w:sz="0" w:space="0" w:color="auto"/>
          </w:divBdr>
          <w:divsChild>
            <w:div w:id="66198193">
              <w:marLeft w:val="0"/>
              <w:marRight w:val="0"/>
              <w:marTop w:val="0"/>
              <w:marBottom w:val="0"/>
              <w:divBdr>
                <w:top w:val="none" w:sz="0" w:space="0" w:color="auto"/>
                <w:left w:val="none" w:sz="0" w:space="0" w:color="auto"/>
                <w:bottom w:val="none" w:sz="0" w:space="0" w:color="auto"/>
                <w:right w:val="none" w:sz="0" w:space="0" w:color="auto"/>
              </w:divBdr>
            </w:div>
          </w:divsChild>
        </w:div>
        <w:div w:id="2078015865">
          <w:marLeft w:val="0"/>
          <w:marRight w:val="0"/>
          <w:marTop w:val="0"/>
          <w:marBottom w:val="0"/>
          <w:divBdr>
            <w:top w:val="none" w:sz="0" w:space="0" w:color="auto"/>
            <w:left w:val="none" w:sz="0" w:space="0" w:color="auto"/>
            <w:bottom w:val="none" w:sz="0" w:space="0" w:color="auto"/>
            <w:right w:val="none" w:sz="0" w:space="0" w:color="auto"/>
          </w:divBdr>
          <w:divsChild>
            <w:div w:id="1087264787">
              <w:marLeft w:val="0"/>
              <w:marRight w:val="0"/>
              <w:marTop w:val="0"/>
              <w:marBottom w:val="0"/>
              <w:divBdr>
                <w:top w:val="none" w:sz="0" w:space="0" w:color="auto"/>
                <w:left w:val="none" w:sz="0" w:space="0" w:color="auto"/>
                <w:bottom w:val="none" w:sz="0" w:space="0" w:color="auto"/>
                <w:right w:val="none" w:sz="0" w:space="0" w:color="auto"/>
              </w:divBdr>
            </w:div>
          </w:divsChild>
        </w:div>
        <w:div w:id="2110002923">
          <w:marLeft w:val="0"/>
          <w:marRight w:val="0"/>
          <w:marTop w:val="0"/>
          <w:marBottom w:val="0"/>
          <w:divBdr>
            <w:top w:val="none" w:sz="0" w:space="0" w:color="auto"/>
            <w:left w:val="none" w:sz="0" w:space="0" w:color="auto"/>
            <w:bottom w:val="none" w:sz="0" w:space="0" w:color="auto"/>
            <w:right w:val="none" w:sz="0" w:space="0" w:color="auto"/>
          </w:divBdr>
          <w:divsChild>
            <w:div w:id="5711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9100">
      <w:bodyDiv w:val="1"/>
      <w:marLeft w:val="0"/>
      <w:marRight w:val="0"/>
      <w:marTop w:val="0"/>
      <w:marBottom w:val="0"/>
      <w:divBdr>
        <w:top w:val="none" w:sz="0" w:space="0" w:color="auto"/>
        <w:left w:val="none" w:sz="0" w:space="0" w:color="auto"/>
        <w:bottom w:val="none" w:sz="0" w:space="0" w:color="auto"/>
        <w:right w:val="none" w:sz="0" w:space="0" w:color="auto"/>
      </w:divBdr>
    </w:div>
    <w:div w:id="1200782868">
      <w:bodyDiv w:val="1"/>
      <w:marLeft w:val="0"/>
      <w:marRight w:val="0"/>
      <w:marTop w:val="0"/>
      <w:marBottom w:val="0"/>
      <w:divBdr>
        <w:top w:val="none" w:sz="0" w:space="0" w:color="auto"/>
        <w:left w:val="none" w:sz="0" w:space="0" w:color="auto"/>
        <w:bottom w:val="none" w:sz="0" w:space="0" w:color="auto"/>
        <w:right w:val="none" w:sz="0" w:space="0" w:color="auto"/>
      </w:divBdr>
    </w:div>
    <w:div w:id="1205172139">
      <w:bodyDiv w:val="1"/>
      <w:marLeft w:val="0"/>
      <w:marRight w:val="0"/>
      <w:marTop w:val="0"/>
      <w:marBottom w:val="0"/>
      <w:divBdr>
        <w:top w:val="none" w:sz="0" w:space="0" w:color="auto"/>
        <w:left w:val="none" w:sz="0" w:space="0" w:color="auto"/>
        <w:bottom w:val="none" w:sz="0" w:space="0" w:color="auto"/>
        <w:right w:val="none" w:sz="0" w:space="0" w:color="auto"/>
      </w:divBdr>
    </w:div>
    <w:div w:id="1230336859">
      <w:bodyDiv w:val="1"/>
      <w:marLeft w:val="0"/>
      <w:marRight w:val="0"/>
      <w:marTop w:val="0"/>
      <w:marBottom w:val="0"/>
      <w:divBdr>
        <w:top w:val="none" w:sz="0" w:space="0" w:color="auto"/>
        <w:left w:val="none" w:sz="0" w:space="0" w:color="auto"/>
        <w:bottom w:val="none" w:sz="0" w:space="0" w:color="auto"/>
        <w:right w:val="none" w:sz="0" w:space="0" w:color="auto"/>
      </w:divBdr>
    </w:div>
    <w:div w:id="1258715929">
      <w:bodyDiv w:val="1"/>
      <w:marLeft w:val="0"/>
      <w:marRight w:val="0"/>
      <w:marTop w:val="0"/>
      <w:marBottom w:val="0"/>
      <w:divBdr>
        <w:top w:val="none" w:sz="0" w:space="0" w:color="auto"/>
        <w:left w:val="none" w:sz="0" w:space="0" w:color="auto"/>
        <w:bottom w:val="none" w:sz="0" w:space="0" w:color="auto"/>
        <w:right w:val="none" w:sz="0" w:space="0" w:color="auto"/>
      </w:divBdr>
    </w:div>
    <w:div w:id="1271401058">
      <w:bodyDiv w:val="1"/>
      <w:marLeft w:val="0"/>
      <w:marRight w:val="0"/>
      <w:marTop w:val="0"/>
      <w:marBottom w:val="0"/>
      <w:divBdr>
        <w:top w:val="none" w:sz="0" w:space="0" w:color="auto"/>
        <w:left w:val="none" w:sz="0" w:space="0" w:color="auto"/>
        <w:bottom w:val="none" w:sz="0" w:space="0" w:color="auto"/>
        <w:right w:val="none" w:sz="0" w:space="0" w:color="auto"/>
      </w:divBdr>
    </w:div>
    <w:div w:id="1311984932">
      <w:bodyDiv w:val="1"/>
      <w:marLeft w:val="0"/>
      <w:marRight w:val="0"/>
      <w:marTop w:val="0"/>
      <w:marBottom w:val="0"/>
      <w:divBdr>
        <w:top w:val="none" w:sz="0" w:space="0" w:color="auto"/>
        <w:left w:val="none" w:sz="0" w:space="0" w:color="auto"/>
        <w:bottom w:val="none" w:sz="0" w:space="0" w:color="auto"/>
        <w:right w:val="none" w:sz="0" w:space="0" w:color="auto"/>
      </w:divBdr>
    </w:div>
    <w:div w:id="1355615559">
      <w:bodyDiv w:val="1"/>
      <w:marLeft w:val="0"/>
      <w:marRight w:val="0"/>
      <w:marTop w:val="0"/>
      <w:marBottom w:val="0"/>
      <w:divBdr>
        <w:top w:val="none" w:sz="0" w:space="0" w:color="auto"/>
        <w:left w:val="none" w:sz="0" w:space="0" w:color="auto"/>
        <w:bottom w:val="none" w:sz="0" w:space="0" w:color="auto"/>
        <w:right w:val="none" w:sz="0" w:space="0" w:color="auto"/>
      </w:divBdr>
    </w:div>
    <w:div w:id="1360007356">
      <w:bodyDiv w:val="1"/>
      <w:marLeft w:val="0"/>
      <w:marRight w:val="0"/>
      <w:marTop w:val="0"/>
      <w:marBottom w:val="0"/>
      <w:divBdr>
        <w:top w:val="none" w:sz="0" w:space="0" w:color="auto"/>
        <w:left w:val="none" w:sz="0" w:space="0" w:color="auto"/>
        <w:bottom w:val="none" w:sz="0" w:space="0" w:color="auto"/>
        <w:right w:val="none" w:sz="0" w:space="0" w:color="auto"/>
      </w:divBdr>
      <w:divsChild>
        <w:div w:id="11609756">
          <w:marLeft w:val="0"/>
          <w:marRight w:val="0"/>
          <w:marTop w:val="0"/>
          <w:marBottom w:val="0"/>
          <w:divBdr>
            <w:top w:val="none" w:sz="0" w:space="0" w:color="auto"/>
            <w:left w:val="none" w:sz="0" w:space="0" w:color="auto"/>
            <w:bottom w:val="none" w:sz="0" w:space="0" w:color="auto"/>
            <w:right w:val="none" w:sz="0" w:space="0" w:color="auto"/>
          </w:divBdr>
          <w:divsChild>
            <w:div w:id="178861063">
              <w:marLeft w:val="0"/>
              <w:marRight w:val="0"/>
              <w:marTop w:val="0"/>
              <w:marBottom w:val="0"/>
              <w:divBdr>
                <w:top w:val="none" w:sz="0" w:space="0" w:color="auto"/>
                <w:left w:val="none" w:sz="0" w:space="0" w:color="auto"/>
                <w:bottom w:val="none" w:sz="0" w:space="0" w:color="auto"/>
                <w:right w:val="none" w:sz="0" w:space="0" w:color="auto"/>
              </w:divBdr>
            </w:div>
          </w:divsChild>
        </w:div>
        <w:div w:id="13651405">
          <w:marLeft w:val="0"/>
          <w:marRight w:val="0"/>
          <w:marTop w:val="0"/>
          <w:marBottom w:val="0"/>
          <w:divBdr>
            <w:top w:val="none" w:sz="0" w:space="0" w:color="auto"/>
            <w:left w:val="none" w:sz="0" w:space="0" w:color="auto"/>
            <w:bottom w:val="none" w:sz="0" w:space="0" w:color="auto"/>
            <w:right w:val="none" w:sz="0" w:space="0" w:color="auto"/>
          </w:divBdr>
          <w:divsChild>
            <w:div w:id="1511025301">
              <w:marLeft w:val="0"/>
              <w:marRight w:val="0"/>
              <w:marTop w:val="0"/>
              <w:marBottom w:val="0"/>
              <w:divBdr>
                <w:top w:val="none" w:sz="0" w:space="0" w:color="auto"/>
                <w:left w:val="none" w:sz="0" w:space="0" w:color="auto"/>
                <w:bottom w:val="none" w:sz="0" w:space="0" w:color="auto"/>
                <w:right w:val="none" w:sz="0" w:space="0" w:color="auto"/>
              </w:divBdr>
            </w:div>
          </w:divsChild>
        </w:div>
        <w:div w:id="27269287">
          <w:marLeft w:val="0"/>
          <w:marRight w:val="0"/>
          <w:marTop w:val="0"/>
          <w:marBottom w:val="0"/>
          <w:divBdr>
            <w:top w:val="none" w:sz="0" w:space="0" w:color="auto"/>
            <w:left w:val="none" w:sz="0" w:space="0" w:color="auto"/>
            <w:bottom w:val="none" w:sz="0" w:space="0" w:color="auto"/>
            <w:right w:val="none" w:sz="0" w:space="0" w:color="auto"/>
          </w:divBdr>
          <w:divsChild>
            <w:div w:id="760377732">
              <w:marLeft w:val="0"/>
              <w:marRight w:val="0"/>
              <w:marTop w:val="0"/>
              <w:marBottom w:val="0"/>
              <w:divBdr>
                <w:top w:val="none" w:sz="0" w:space="0" w:color="auto"/>
                <w:left w:val="none" w:sz="0" w:space="0" w:color="auto"/>
                <w:bottom w:val="none" w:sz="0" w:space="0" w:color="auto"/>
                <w:right w:val="none" w:sz="0" w:space="0" w:color="auto"/>
              </w:divBdr>
            </w:div>
          </w:divsChild>
        </w:div>
        <w:div w:id="62605825">
          <w:marLeft w:val="0"/>
          <w:marRight w:val="0"/>
          <w:marTop w:val="0"/>
          <w:marBottom w:val="0"/>
          <w:divBdr>
            <w:top w:val="none" w:sz="0" w:space="0" w:color="auto"/>
            <w:left w:val="none" w:sz="0" w:space="0" w:color="auto"/>
            <w:bottom w:val="none" w:sz="0" w:space="0" w:color="auto"/>
            <w:right w:val="none" w:sz="0" w:space="0" w:color="auto"/>
          </w:divBdr>
          <w:divsChild>
            <w:div w:id="1504279417">
              <w:marLeft w:val="0"/>
              <w:marRight w:val="0"/>
              <w:marTop w:val="0"/>
              <w:marBottom w:val="0"/>
              <w:divBdr>
                <w:top w:val="none" w:sz="0" w:space="0" w:color="auto"/>
                <w:left w:val="none" w:sz="0" w:space="0" w:color="auto"/>
                <w:bottom w:val="none" w:sz="0" w:space="0" w:color="auto"/>
                <w:right w:val="none" w:sz="0" w:space="0" w:color="auto"/>
              </w:divBdr>
            </w:div>
          </w:divsChild>
        </w:div>
        <w:div w:id="129711699">
          <w:marLeft w:val="0"/>
          <w:marRight w:val="0"/>
          <w:marTop w:val="0"/>
          <w:marBottom w:val="0"/>
          <w:divBdr>
            <w:top w:val="none" w:sz="0" w:space="0" w:color="auto"/>
            <w:left w:val="none" w:sz="0" w:space="0" w:color="auto"/>
            <w:bottom w:val="none" w:sz="0" w:space="0" w:color="auto"/>
            <w:right w:val="none" w:sz="0" w:space="0" w:color="auto"/>
          </w:divBdr>
          <w:divsChild>
            <w:div w:id="1279024772">
              <w:marLeft w:val="0"/>
              <w:marRight w:val="0"/>
              <w:marTop w:val="0"/>
              <w:marBottom w:val="0"/>
              <w:divBdr>
                <w:top w:val="none" w:sz="0" w:space="0" w:color="auto"/>
                <w:left w:val="none" w:sz="0" w:space="0" w:color="auto"/>
                <w:bottom w:val="none" w:sz="0" w:space="0" w:color="auto"/>
                <w:right w:val="none" w:sz="0" w:space="0" w:color="auto"/>
              </w:divBdr>
            </w:div>
          </w:divsChild>
        </w:div>
        <w:div w:id="191698396">
          <w:marLeft w:val="0"/>
          <w:marRight w:val="0"/>
          <w:marTop w:val="0"/>
          <w:marBottom w:val="0"/>
          <w:divBdr>
            <w:top w:val="none" w:sz="0" w:space="0" w:color="auto"/>
            <w:left w:val="none" w:sz="0" w:space="0" w:color="auto"/>
            <w:bottom w:val="none" w:sz="0" w:space="0" w:color="auto"/>
            <w:right w:val="none" w:sz="0" w:space="0" w:color="auto"/>
          </w:divBdr>
          <w:divsChild>
            <w:div w:id="1130198912">
              <w:marLeft w:val="0"/>
              <w:marRight w:val="0"/>
              <w:marTop w:val="0"/>
              <w:marBottom w:val="0"/>
              <w:divBdr>
                <w:top w:val="none" w:sz="0" w:space="0" w:color="auto"/>
                <w:left w:val="none" w:sz="0" w:space="0" w:color="auto"/>
                <w:bottom w:val="none" w:sz="0" w:space="0" w:color="auto"/>
                <w:right w:val="none" w:sz="0" w:space="0" w:color="auto"/>
              </w:divBdr>
            </w:div>
          </w:divsChild>
        </w:div>
        <w:div w:id="204878228">
          <w:marLeft w:val="0"/>
          <w:marRight w:val="0"/>
          <w:marTop w:val="0"/>
          <w:marBottom w:val="0"/>
          <w:divBdr>
            <w:top w:val="none" w:sz="0" w:space="0" w:color="auto"/>
            <w:left w:val="none" w:sz="0" w:space="0" w:color="auto"/>
            <w:bottom w:val="none" w:sz="0" w:space="0" w:color="auto"/>
            <w:right w:val="none" w:sz="0" w:space="0" w:color="auto"/>
          </w:divBdr>
          <w:divsChild>
            <w:div w:id="548810872">
              <w:marLeft w:val="0"/>
              <w:marRight w:val="0"/>
              <w:marTop w:val="0"/>
              <w:marBottom w:val="0"/>
              <w:divBdr>
                <w:top w:val="none" w:sz="0" w:space="0" w:color="auto"/>
                <w:left w:val="none" w:sz="0" w:space="0" w:color="auto"/>
                <w:bottom w:val="none" w:sz="0" w:space="0" w:color="auto"/>
                <w:right w:val="none" w:sz="0" w:space="0" w:color="auto"/>
              </w:divBdr>
            </w:div>
          </w:divsChild>
        </w:div>
        <w:div w:id="261496647">
          <w:marLeft w:val="0"/>
          <w:marRight w:val="0"/>
          <w:marTop w:val="0"/>
          <w:marBottom w:val="0"/>
          <w:divBdr>
            <w:top w:val="none" w:sz="0" w:space="0" w:color="auto"/>
            <w:left w:val="none" w:sz="0" w:space="0" w:color="auto"/>
            <w:bottom w:val="none" w:sz="0" w:space="0" w:color="auto"/>
            <w:right w:val="none" w:sz="0" w:space="0" w:color="auto"/>
          </w:divBdr>
          <w:divsChild>
            <w:div w:id="888539430">
              <w:marLeft w:val="0"/>
              <w:marRight w:val="0"/>
              <w:marTop w:val="0"/>
              <w:marBottom w:val="0"/>
              <w:divBdr>
                <w:top w:val="none" w:sz="0" w:space="0" w:color="auto"/>
                <w:left w:val="none" w:sz="0" w:space="0" w:color="auto"/>
                <w:bottom w:val="none" w:sz="0" w:space="0" w:color="auto"/>
                <w:right w:val="none" w:sz="0" w:space="0" w:color="auto"/>
              </w:divBdr>
            </w:div>
          </w:divsChild>
        </w:div>
        <w:div w:id="301231937">
          <w:marLeft w:val="0"/>
          <w:marRight w:val="0"/>
          <w:marTop w:val="0"/>
          <w:marBottom w:val="0"/>
          <w:divBdr>
            <w:top w:val="none" w:sz="0" w:space="0" w:color="auto"/>
            <w:left w:val="none" w:sz="0" w:space="0" w:color="auto"/>
            <w:bottom w:val="none" w:sz="0" w:space="0" w:color="auto"/>
            <w:right w:val="none" w:sz="0" w:space="0" w:color="auto"/>
          </w:divBdr>
          <w:divsChild>
            <w:div w:id="1932662316">
              <w:marLeft w:val="0"/>
              <w:marRight w:val="0"/>
              <w:marTop w:val="0"/>
              <w:marBottom w:val="0"/>
              <w:divBdr>
                <w:top w:val="none" w:sz="0" w:space="0" w:color="auto"/>
                <w:left w:val="none" w:sz="0" w:space="0" w:color="auto"/>
                <w:bottom w:val="none" w:sz="0" w:space="0" w:color="auto"/>
                <w:right w:val="none" w:sz="0" w:space="0" w:color="auto"/>
              </w:divBdr>
            </w:div>
          </w:divsChild>
        </w:div>
        <w:div w:id="330068153">
          <w:marLeft w:val="0"/>
          <w:marRight w:val="0"/>
          <w:marTop w:val="0"/>
          <w:marBottom w:val="0"/>
          <w:divBdr>
            <w:top w:val="none" w:sz="0" w:space="0" w:color="auto"/>
            <w:left w:val="none" w:sz="0" w:space="0" w:color="auto"/>
            <w:bottom w:val="none" w:sz="0" w:space="0" w:color="auto"/>
            <w:right w:val="none" w:sz="0" w:space="0" w:color="auto"/>
          </w:divBdr>
          <w:divsChild>
            <w:div w:id="344748901">
              <w:marLeft w:val="0"/>
              <w:marRight w:val="0"/>
              <w:marTop w:val="0"/>
              <w:marBottom w:val="0"/>
              <w:divBdr>
                <w:top w:val="none" w:sz="0" w:space="0" w:color="auto"/>
                <w:left w:val="none" w:sz="0" w:space="0" w:color="auto"/>
                <w:bottom w:val="none" w:sz="0" w:space="0" w:color="auto"/>
                <w:right w:val="none" w:sz="0" w:space="0" w:color="auto"/>
              </w:divBdr>
            </w:div>
          </w:divsChild>
        </w:div>
        <w:div w:id="419721620">
          <w:marLeft w:val="0"/>
          <w:marRight w:val="0"/>
          <w:marTop w:val="0"/>
          <w:marBottom w:val="0"/>
          <w:divBdr>
            <w:top w:val="none" w:sz="0" w:space="0" w:color="auto"/>
            <w:left w:val="none" w:sz="0" w:space="0" w:color="auto"/>
            <w:bottom w:val="none" w:sz="0" w:space="0" w:color="auto"/>
            <w:right w:val="none" w:sz="0" w:space="0" w:color="auto"/>
          </w:divBdr>
          <w:divsChild>
            <w:div w:id="1159082455">
              <w:marLeft w:val="0"/>
              <w:marRight w:val="0"/>
              <w:marTop w:val="0"/>
              <w:marBottom w:val="0"/>
              <w:divBdr>
                <w:top w:val="none" w:sz="0" w:space="0" w:color="auto"/>
                <w:left w:val="none" w:sz="0" w:space="0" w:color="auto"/>
                <w:bottom w:val="none" w:sz="0" w:space="0" w:color="auto"/>
                <w:right w:val="none" w:sz="0" w:space="0" w:color="auto"/>
              </w:divBdr>
            </w:div>
          </w:divsChild>
        </w:div>
        <w:div w:id="447044512">
          <w:marLeft w:val="0"/>
          <w:marRight w:val="0"/>
          <w:marTop w:val="0"/>
          <w:marBottom w:val="0"/>
          <w:divBdr>
            <w:top w:val="none" w:sz="0" w:space="0" w:color="auto"/>
            <w:left w:val="none" w:sz="0" w:space="0" w:color="auto"/>
            <w:bottom w:val="none" w:sz="0" w:space="0" w:color="auto"/>
            <w:right w:val="none" w:sz="0" w:space="0" w:color="auto"/>
          </w:divBdr>
          <w:divsChild>
            <w:div w:id="1781140171">
              <w:marLeft w:val="0"/>
              <w:marRight w:val="0"/>
              <w:marTop w:val="0"/>
              <w:marBottom w:val="0"/>
              <w:divBdr>
                <w:top w:val="none" w:sz="0" w:space="0" w:color="auto"/>
                <w:left w:val="none" w:sz="0" w:space="0" w:color="auto"/>
                <w:bottom w:val="none" w:sz="0" w:space="0" w:color="auto"/>
                <w:right w:val="none" w:sz="0" w:space="0" w:color="auto"/>
              </w:divBdr>
            </w:div>
          </w:divsChild>
        </w:div>
        <w:div w:id="490098237">
          <w:marLeft w:val="0"/>
          <w:marRight w:val="0"/>
          <w:marTop w:val="0"/>
          <w:marBottom w:val="0"/>
          <w:divBdr>
            <w:top w:val="none" w:sz="0" w:space="0" w:color="auto"/>
            <w:left w:val="none" w:sz="0" w:space="0" w:color="auto"/>
            <w:bottom w:val="none" w:sz="0" w:space="0" w:color="auto"/>
            <w:right w:val="none" w:sz="0" w:space="0" w:color="auto"/>
          </w:divBdr>
          <w:divsChild>
            <w:div w:id="387462782">
              <w:marLeft w:val="0"/>
              <w:marRight w:val="0"/>
              <w:marTop w:val="0"/>
              <w:marBottom w:val="0"/>
              <w:divBdr>
                <w:top w:val="none" w:sz="0" w:space="0" w:color="auto"/>
                <w:left w:val="none" w:sz="0" w:space="0" w:color="auto"/>
                <w:bottom w:val="none" w:sz="0" w:space="0" w:color="auto"/>
                <w:right w:val="none" w:sz="0" w:space="0" w:color="auto"/>
              </w:divBdr>
            </w:div>
          </w:divsChild>
        </w:div>
        <w:div w:id="571281489">
          <w:marLeft w:val="0"/>
          <w:marRight w:val="0"/>
          <w:marTop w:val="0"/>
          <w:marBottom w:val="0"/>
          <w:divBdr>
            <w:top w:val="none" w:sz="0" w:space="0" w:color="auto"/>
            <w:left w:val="none" w:sz="0" w:space="0" w:color="auto"/>
            <w:bottom w:val="none" w:sz="0" w:space="0" w:color="auto"/>
            <w:right w:val="none" w:sz="0" w:space="0" w:color="auto"/>
          </w:divBdr>
          <w:divsChild>
            <w:div w:id="1572735478">
              <w:marLeft w:val="0"/>
              <w:marRight w:val="0"/>
              <w:marTop w:val="0"/>
              <w:marBottom w:val="0"/>
              <w:divBdr>
                <w:top w:val="none" w:sz="0" w:space="0" w:color="auto"/>
                <w:left w:val="none" w:sz="0" w:space="0" w:color="auto"/>
                <w:bottom w:val="none" w:sz="0" w:space="0" w:color="auto"/>
                <w:right w:val="none" w:sz="0" w:space="0" w:color="auto"/>
              </w:divBdr>
            </w:div>
          </w:divsChild>
        </w:div>
        <w:div w:id="582952627">
          <w:marLeft w:val="0"/>
          <w:marRight w:val="0"/>
          <w:marTop w:val="0"/>
          <w:marBottom w:val="0"/>
          <w:divBdr>
            <w:top w:val="none" w:sz="0" w:space="0" w:color="auto"/>
            <w:left w:val="none" w:sz="0" w:space="0" w:color="auto"/>
            <w:bottom w:val="none" w:sz="0" w:space="0" w:color="auto"/>
            <w:right w:val="none" w:sz="0" w:space="0" w:color="auto"/>
          </w:divBdr>
          <w:divsChild>
            <w:div w:id="364184864">
              <w:marLeft w:val="0"/>
              <w:marRight w:val="0"/>
              <w:marTop w:val="0"/>
              <w:marBottom w:val="0"/>
              <w:divBdr>
                <w:top w:val="none" w:sz="0" w:space="0" w:color="auto"/>
                <w:left w:val="none" w:sz="0" w:space="0" w:color="auto"/>
                <w:bottom w:val="none" w:sz="0" w:space="0" w:color="auto"/>
                <w:right w:val="none" w:sz="0" w:space="0" w:color="auto"/>
              </w:divBdr>
            </w:div>
          </w:divsChild>
        </w:div>
        <w:div w:id="627592573">
          <w:marLeft w:val="0"/>
          <w:marRight w:val="0"/>
          <w:marTop w:val="0"/>
          <w:marBottom w:val="0"/>
          <w:divBdr>
            <w:top w:val="none" w:sz="0" w:space="0" w:color="auto"/>
            <w:left w:val="none" w:sz="0" w:space="0" w:color="auto"/>
            <w:bottom w:val="none" w:sz="0" w:space="0" w:color="auto"/>
            <w:right w:val="none" w:sz="0" w:space="0" w:color="auto"/>
          </w:divBdr>
          <w:divsChild>
            <w:div w:id="906500873">
              <w:marLeft w:val="0"/>
              <w:marRight w:val="0"/>
              <w:marTop w:val="0"/>
              <w:marBottom w:val="0"/>
              <w:divBdr>
                <w:top w:val="none" w:sz="0" w:space="0" w:color="auto"/>
                <w:left w:val="none" w:sz="0" w:space="0" w:color="auto"/>
                <w:bottom w:val="none" w:sz="0" w:space="0" w:color="auto"/>
                <w:right w:val="none" w:sz="0" w:space="0" w:color="auto"/>
              </w:divBdr>
            </w:div>
          </w:divsChild>
        </w:div>
        <w:div w:id="755632067">
          <w:marLeft w:val="0"/>
          <w:marRight w:val="0"/>
          <w:marTop w:val="0"/>
          <w:marBottom w:val="0"/>
          <w:divBdr>
            <w:top w:val="none" w:sz="0" w:space="0" w:color="auto"/>
            <w:left w:val="none" w:sz="0" w:space="0" w:color="auto"/>
            <w:bottom w:val="none" w:sz="0" w:space="0" w:color="auto"/>
            <w:right w:val="none" w:sz="0" w:space="0" w:color="auto"/>
          </w:divBdr>
          <w:divsChild>
            <w:div w:id="1549301496">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629628008">
              <w:marLeft w:val="0"/>
              <w:marRight w:val="0"/>
              <w:marTop w:val="0"/>
              <w:marBottom w:val="0"/>
              <w:divBdr>
                <w:top w:val="none" w:sz="0" w:space="0" w:color="auto"/>
                <w:left w:val="none" w:sz="0" w:space="0" w:color="auto"/>
                <w:bottom w:val="none" w:sz="0" w:space="0" w:color="auto"/>
                <w:right w:val="none" w:sz="0" w:space="0" w:color="auto"/>
              </w:divBdr>
            </w:div>
          </w:divsChild>
        </w:div>
        <w:div w:id="798304248">
          <w:marLeft w:val="0"/>
          <w:marRight w:val="0"/>
          <w:marTop w:val="0"/>
          <w:marBottom w:val="0"/>
          <w:divBdr>
            <w:top w:val="none" w:sz="0" w:space="0" w:color="auto"/>
            <w:left w:val="none" w:sz="0" w:space="0" w:color="auto"/>
            <w:bottom w:val="none" w:sz="0" w:space="0" w:color="auto"/>
            <w:right w:val="none" w:sz="0" w:space="0" w:color="auto"/>
          </w:divBdr>
          <w:divsChild>
            <w:div w:id="1539583514">
              <w:marLeft w:val="0"/>
              <w:marRight w:val="0"/>
              <w:marTop w:val="0"/>
              <w:marBottom w:val="0"/>
              <w:divBdr>
                <w:top w:val="none" w:sz="0" w:space="0" w:color="auto"/>
                <w:left w:val="none" w:sz="0" w:space="0" w:color="auto"/>
                <w:bottom w:val="none" w:sz="0" w:space="0" w:color="auto"/>
                <w:right w:val="none" w:sz="0" w:space="0" w:color="auto"/>
              </w:divBdr>
            </w:div>
          </w:divsChild>
        </w:div>
        <w:div w:id="864710940">
          <w:marLeft w:val="0"/>
          <w:marRight w:val="0"/>
          <w:marTop w:val="0"/>
          <w:marBottom w:val="0"/>
          <w:divBdr>
            <w:top w:val="none" w:sz="0" w:space="0" w:color="auto"/>
            <w:left w:val="none" w:sz="0" w:space="0" w:color="auto"/>
            <w:bottom w:val="none" w:sz="0" w:space="0" w:color="auto"/>
            <w:right w:val="none" w:sz="0" w:space="0" w:color="auto"/>
          </w:divBdr>
          <w:divsChild>
            <w:div w:id="1284849142">
              <w:marLeft w:val="0"/>
              <w:marRight w:val="0"/>
              <w:marTop w:val="0"/>
              <w:marBottom w:val="0"/>
              <w:divBdr>
                <w:top w:val="none" w:sz="0" w:space="0" w:color="auto"/>
                <w:left w:val="none" w:sz="0" w:space="0" w:color="auto"/>
                <w:bottom w:val="none" w:sz="0" w:space="0" w:color="auto"/>
                <w:right w:val="none" w:sz="0" w:space="0" w:color="auto"/>
              </w:divBdr>
            </w:div>
          </w:divsChild>
        </w:div>
        <w:div w:id="904682778">
          <w:marLeft w:val="0"/>
          <w:marRight w:val="0"/>
          <w:marTop w:val="0"/>
          <w:marBottom w:val="0"/>
          <w:divBdr>
            <w:top w:val="none" w:sz="0" w:space="0" w:color="auto"/>
            <w:left w:val="none" w:sz="0" w:space="0" w:color="auto"/>
            <w:bottom w:val="none" w:sz="0" w:space="0" w:color="auto"/>
            <w:right w:val="none" w:sz="0" w:space="0" w:color="auto"/>
          </w:divBdr>
          <w:divsChild>
            <w:div w:id="1304045038">
              <w:marLeft w:val="0"/>
              <w:marRight w:val="0"/>
              <w:marTop w:val="0"/>
              <w:marBottom w:val="0"/>
              <w:divBdr>
                <w:top w:val="none" w:sz="0" w:space="0" w:color="auto"/>
                <w:left w:val="none" w:sz="0" w:space="0" w:color="auto"/>
                <w:bottom w:val="none" w:sz="0" w:space="0" w:color="auto"/>
                <w:right w:val="none" w:sz="0" w:space="0" w:color="auto"/>
              </w:divBdr>
            </w:div>
          </w:divsChild>
        </w:div>
        <w:div w:id="928389763">
          <w:marLeft w:val="0"/>
          <w:marRight w:val="0"/>
          <w:marTop w:val="0"/>
          <w:marBottom w:val="0"/>
          <w:divBdr>
            <w:top w:val="none" w:sz="0" w:space="0" w:color="auto"/>
            <w:left w:val="none" w:sz="0" w:space="0" w:color="auto"/>
            <w:bottom w:val="none" w:sz="0" w:space="0" w:color="auto"/>
            <w:right w:val="none" w:sz="0" w:space="0" w:color="auto"/>
          </w:divBdr>
          <w:divsChild>
            <w:div w:id="1370380095">
              <w:marLeft w:val="0"/>
              <w:marRight w:val="0"/>
              <w:marTop w:val="0"/>
              <w:marBottom w:val="0"/>
              <w:divBdr>
                <w:top w:val="none" w:sz="0" w:space="0" w:color="auto"/>
                <w:left w:val="none" w:sz="0" w:space="0" w:color="auto"/>
                <w:bottom w:val="none" w:sz="0" w:space="0" w:color="auto"/>
                <w:right w:val="none" w:sz="0" w:space="0" w:color="auto"/>
              </w:divBdr>
            </w:div>
          </w:divsChild>
        </w:div>
        <w:div w:id="988556579">
          <w:marLeft w:val="0"/>
          <w:marRight w:val="0"/>
          <w:marTop w:val="0"/>
          <w:marBottom w:val="0"/>
          <w:divBdr>
            <w:top w:val="none" w:sz="0" w:space="0" w:color="auto"/>
            <w:left w:val="none" w:sz="0" w:space="0" w:color="auto"/>
            <w:bottom w:val="none" w:sz="0" w:space="0" w:color="auto"/>
            <w:right w:val="none" w:sz="0" w:space="0" w:color="auto"/>
          </w:divBdr>
          <w:divsChild>
            <w:div w:id="878668002">
              <w:marLeft w:val="0"/>
              <w:marRight w:val="0"/>
              <w:marTop w:val="0"/>
              <w:marBottom w:val="0"/>
              <w:divBdr>
                <w:top w:val="none" w:sz="0" w:space="0" w:color="auto"/>
                <w:left w:val="none" w:sz="0" w:space="0" w:color="auto"/>
                <w:bottom w:val="none" w:sz="0" w:space="0" w:color="auto"/>
                <w:right w:val="none" w:sz="0" w:space="0" w:color="auto"/>
              </w:divBdr>
            </w:div>
          </w:divsChild>
        </w:div>
        <w:div w:id="1056465263">
          <w:marLeft w:val="0"/>
          <w:marRight w:val="0"/>
          <w:marTop w:val="0"/>
          <w:marBottom w:val="0"/>
          <w:divBdr>
            <w:top w:val="none" w:sz="0" w:space="0" w:color="auto"/>
            <w:left w:val="none" w:sz="0" w:space="0" w:color="auto"/>
            <w:bottom w:val="none" w:sz="0" w:space="0" w:color="auto"/>
            <w:right w:val="none" w:sz="0" w:space="0" w:color="auto"/>
          </w:divBdr>
          <w:divsChild>
            <w:div w:id="486627629">
              <w:marLeft w:val="0"/>
              <w:marRight w:val="0"/>
              <w:marTop w:val="0"/>
              <w:marBottom w:val="0"/>
              <w:divBdr>
                <w:top w:val="none" w:sz="0" w:space="0" w:color="auto"/>
                <w:left w:val="none" w:sz="0" w:space="0" w:color="auto"/>
                <w:bottom w:val="none" w:sz="0" w:space="0" w:color="auto"/>
                <w:right w:val="none" w:sz="0" w:space="0" w:color="auto"/>
              </w:divBdr>
            </w:div>
          </w:divsChild>
        </w:div>
        <w:div w:id="1105345387">
          <w:marLeft w:val="0"/>
          <w:marRight w:val="0"/>
          <w:marTop w:val="0"/>
          <w:marBottom w:val="0"/>
          <w:divBdr>
            <w:top w:val="none" w:sz="0" w:space="0" w:color="auto"/>
            <w:left w:val="none" w:sz="0" w:space="0" w:color="auto"/>
            <w:bottom w:val="none" w:sz="0" w:space="0" w:color="auto"/>
            <w:right w:val="none" w:sz="0" w:space="0" w:color="auto"/>
          </w:divBdr>
          <w:divsChild>
            <w:div w:id="1635527308">
              <w:marLeft w:val="0"/>
              <w:marRight w:val="0"/>
              <w:marTop w:val="0"/>
              <w:marBottom w:val="0"/>
              <w:divBdr>
                <w:top w:val="none" w:sz="0" w:space="0" w:color="auto"/>
                <w:left w:val="none" w:sz="0" w:space="0" w:color="auto"/>
                <w:bottom w:val="none" w:sz="0" w:space="0" w:color="auto"/>
                <w:right w:val="none" w:sz="0" w:space="0" w:color="auto"/>
              </w:divBdr>
            </w:div>
          </w:divsChild>
        </w:div>
        <w:div w:id="1137068764">
          <w:marLeft w:val="0"/>
          <w:marRight w:val="0"/>
          <w:marTop w:val="0"/>
          <w:marBottom w:val="0"/>
          <w:divBdr>
            <w:top w:val="none" w:sz="0" w:space="0" w:color="auto"/>
            <w:left w:val="none" w:sz="0" w:space="0" w:color="auto"/>
            <w:bottom w:val="none" w:sz="0" w:space="0" w:color="auto"/>
            <w:right w:val="none" w:sz="0" w:space="0" w:color="auto"/>
          </w:divBdr>
          <w:divsChild>
            <w:div w:id="1816023277">
              <w:marLeft w:val="0"/>
              <w:marRight w:val="0"/>
              <w:marTop w:val="0"/>
              <w:marBottom w:val="0"/>
              <w:divBdr>
                <w:top w:val="none" w:sz="0" w:space="0" w:color="auto"/>
                <w:left w:val="none" w:sz="0" w:space="0" w:color="auto"/>
                <w:bottom w:val="none" w:sz="0" w:space="0" w:color="auto"/>
                <w:right w:val="none" w:sz="0" w:space="0" w:color="auto"/>
              </w:divBdr>
            </w:div>
          </w:divsChild>
        </w:div>
        <w:div w:id="1139803885">
          <w:marLeft w:val="0"/>
          <w:marRight w:val="0"/>
          <w:marTop w:val="0"/>
          <w:marBottom w:val="0"/>
          <w:divBdr>
            <w:top w:val="none" w:sz="0" w:space="0" w:color="auto"/>
            <w:left w:val="none" w:sz="0" w:space="0" w:color="auto"/>
            <w:bottom w:val="none" w:sz="0" w:space="0" w:color="auto"/>
            <w:right w:val="none" w:sz="0" w:space="0" w:color="auto"/>
          </w:divBdr>
          <w:divsChild>
            <w:div w:id="606274692">
              <w:marLeft w:val="0"/>
              <w:marRight w:val="0"/>
              <w:marTop w:val="0"/>
              <w:marBottom w:val="0"/>
              <w:divBdr>
                <w:top w:val="none" w:sz="0" w:space="0" w:color="auto"/>
                <w:left w:val="none" w:sz="0" w:space="0" w:color="auto"/>
                <w:bottom w:val="none" w:sz="0" w:space="0" w:color="auto"/>
                <w:right w:val="none" w:sz="0" w:space="0" w:color="auto"/>
              </w:divBdr>
            </w:div>
          </w:divsChild>
        </w:div>
        <w:div w:id="1189100456">
          <w:marLeft w:val="0"/>
          <w:marRight w:val="0"/>
          <w:marTop w:val="0"/>
          <w:marBottom w:val="0"/>
          <w:divBdr>
            <w:top w:val="none" w:sz="0" w:space="0" w:color="auto"/>
            <w:left w:val="none" w:sz="0" w:space="0" w:color="auto"/>
            <w:bottom w:val="none" w:sz="0" w:space="0" w:color="auto"/>
            <w:right w:val="none" w:sz="0" w:space="0" w:color="auto"/>
          </w:divBdr>
          <w:divsChild>
            <w:div w:id="882865469">
              <w:marLeft w:val="0"/>
              <w:marRight w:val="0"/>
              <w:marTop w:val="0"/>
              <w:marBottom w:val="0"/>
              <w:divBdr>
                <w:top w:val="none" w:sz="0" w:space="0" w:color="auto"/>
                <w:left w:val="none" w:sz="0" w:space="0" w:color="auto"/>
                <w:bottom w:val="none" w:sz="0" w:space="0" w:color="auto"/>
                <w:right w:val="none" w:sz="0" w:space="0" w:color="auto"/>
              </w:divBdr>
            </w:div>
          </w:divsChild>
        </w:div>
        <w:div w:id="1200972687">
          <w:marLeft w:val="0"/>
          <w:marRight w:val="0"/>
          <w:marTop w:val="0"/>
          <w:marBottom w:val="0"/>
          <w:divBdr>
            <w:top w:val="none" w:sz="0" w:space="0" w:color="auto"/>
            <w:left w:val="none" w:sz="0" w:space="0" w:color="auto"/>
            <w:bottom w:val="none" w:sz="0" w:space="0" w:color="auto"/>
            <w:right w:val="none" w:sz="0" w:space="0" w:color="auto"/>
          </w:divBdr>
          <w:divsChild>
            <w:div w:id="424308235">
              <w:marLeft w:val="0"/>
              <w:marRight w:val="0"/>
              <w:marTop w:val="0"/>
              <w:marBottom w:val="0"/>
              <w:divBdr>
                <w:top w:val="none" w:sz="0" w:space="0" w:color="auto"/>
                <w:left w:val="none" w:sz="0" w:space="0" w:color="auto"/>
                <w:bottom w:val="none" w:sz="0" w:space="0" w:color="auto"/>
                <w:right w:val="none" w:sz="0" w:space="0" w:color="auto"/>
              </w:divBdr>
            </w:div>
          </w:divsChild>
        </w:div>
        <w:div w:id="1206717171">
          <w:marLeft w:val="0"/>
          <w:marRight w:val="0"/>
          <w:marTop w:val="0"/>
          <w:marBottom w:val="0"/>
          <w:divBdr>
            <w:top w:val="none" w:sz="0" w:space="0" w:color="auto"/>
            <w:left w:val="none" w:sz="0" w:space="0" w:color="auto"/>
            <w:bottom w:val="none" w:sz="0" w:space="0" w:color="auto"/>
            <w:right w:val="none" w:sz="0" w:space="0" w:color="auto"/>
          </w:divBdr>
          <w:divsChild>
            <w:div w:id="1488981041">
              <w:marLeft w:val="0"/>
              <w:marRight w:val="0"/>
              <w:marTop w:val="0"/>
              <w:marBottom w:val="0"/>
              <w:divBdr>
                <w:top w:val="none" w:sz="0" w:space="0" w:color="auto"/>
                <w:left w:val="none" w:sz="0" w:space="0" w:color="auto"/>
                <w:bottom w:val="none" w:sz="0" w:space="0" w:color="auto"/>
                <w:right w:val="none" w:sz="0" w:space="0" w:color="auto"/>
              </w:divBdr>
            </w:div>
          </w:divsChild>
        </w:div>
        <w:div w:id="1276330063">
          <w:marLeft w:val="0"/>
          <w:marRight w:val="0"/>
          <w:marTop w:val="0"/>
          <w:marBottom w:val="0"/>
          <w:divBdr>
            <w:top w:val="none" w:sz="0" w:space="0" w:color="auto"/>
            <w:left w:val="none" w:sz="0" w:space="0" w:color="auto"/>
            <w:bottom w:val="none" w:sz="0" w:space="0" w:color="auto"/>
            <w:right w:val="none" w:sz="0" w:space="0" w:color="auto"/>
          </w:divBdr>
          <w:divsChild>
            <w:div w:id="319967113">
              <w:marLeft w:val="0"/>
              <w:marRight w:val="0"/>
              <w:marTop w:val="0"/>
              <w:marBottom w:val="0"/>
              <w:divBdr>
                <w:top w:val="none" w:sz="0" w:space="0" w:color="auto"/>
                <w:left w:val="none" w:sz="0" w:space="0" w:color="auto"/>
                <w:bottom w:val="none" w:sz="0" w:space="0" w:color="auto"/>
                <w:right w:val="none" w:sz="0" w:space="0" w:color="auto"/>
              </w:divBdr>
            </w:div>
          </w:divsChild>
        </w:div>
        <w:div w:id="1303315376">
          <w:marLeft w:val="0"/>
          <w:marRight w:val="0"/>
          <w:marTop w:val="0"/>
          <w:marBottom w:val="0"/>
          <w:divBdr>
            <w:top w:val="none" w:sz="0" w:space="0" w:color="auto"/>
            <w:left w:val="none" w:sz="0" w:space="0" w:color="auto"/>
            <w:bottom w:val="none" w:sz="0" w:space="0" w:color="auto"/>
            <w:right w:val="none" w:sz="0" w:space="0" w:color="auto"/>
          </w:divBdr>
          <w:divsChild>
            <w:div w:id="394666295">
              <w:marLeft w:val="0"/>
              <w:marRight w:val="0"/>
              <w:marTop w:val="0"/>
              <w:marBottom w:val="0"/>
              <w:divBdr>
                <w:top w:val="none" w:sz="0" w:space="0" w:color="auto"/>
                <w:left w:val="none" w:sz="0" w:space="0" w:color="auto"/>
                <w:bottom w:val="none" w:sz="0" w:space="0" w:color="auto"/>
                <w:right w:val="none" w:sz="0" w:space="0" w:color="auto"/>
              </w:divBdr>
            </w:div>
          </w:divsChild>
        </w:div>
        <w:div w:id="1320691814">
          <w:marLeft w:val="0"/>
          <w:marRight w:val="0"/>
          <w:marTop w:val="0"/>
          <w:marBottom w:val="0"/>
          <w:divBdr>
            <w:top w:val="none" w:sz="0" w:space="0" w:color="auto"/>
            <w:left w:val="none" w:sz="0" w:space="0" w:color="auto"/>
            <w:bottom w:val="none" w:sz="0" w:space="0" w:color="auto"/>
            <w:right w:val="none" w:sz="0" w:space="0" w:color="auto"/>
          </w:divBdr>
          <w:divsChild>
            <w:div w:id="1858495874">
              <w:marLeft w:val="0"/>
              <w:marRight w:val="0"/>
              <w:marTop w:val="0"/>
              <w:marBottom w:val="0"/>
              <w:divBdr>
                <w:top w:val="none" w:sz="0" w:space="0" w:color="auto"/>
                <w:left w:val="none" w:sz="0" w:space="0" w:color="auto"/>
                <w:bottom w:val="none" w:sz="0" w:space="0" w:color="auto"/>
                <w:right w:val="none" w:sz="0" w:space="0" w:color="auto"/>
              </w:divBdr>
            </w:div>
          </w:divsChild>
        </w:div>
        <w:div w:id="1423793911">
          <w:marLeft w:val="0"/>
          <w:marRight w:val="0"/>
          <w:marTop w:val="0"/>
          <w:marBottom w:val="0"/>
          <w:divBdr>
            <w:top w:val="none" w:sz="0" w:space="0" w:color="auto"/>
            <w:left w:val="none" w:sz="0" w:space="0" w:color="auto"/>
            <w:bottom w:val="none" w:sz="0" w:space="0" w:color="auto"/>
            <w:right w:val="none" w:sz="0" w:space="0" w:color="auto"/>
          </w:divBdr>
          <w:divsChild>
            <w:div w:id="2069764120">
              <w:marLeft w:val="0"/>
              <w:marRight w:val="0"/>
              <w:marTop w:val="0"/>
              <w:marBottom w:val="0"/>
              <w:divBdr>
                <w:top w:val="none" w:sz="0" w:space="0" w:color="auto"/>
                <w:left w:val="none" w:sz="0" w:space="0" w:color="auto"/>
                <w:bottom w:val="none" w:sz="0" w:space="0" w:color="auto"/>
                <w:right w:val="none" w:sz="0" w:space="0" w:color="auto"/>
              </w:divBdr>
            </w:div>
          </w:divsChild>
        </w:div>
        <w:div w:id="1454520735">
          <w:marLeft w:val="0"/>
          <w:marRight w:val="0"/>
          <w:marTop w:val="0"/>
          <w:marBottom w:val="0"/>
          <w:divBdr>
            <w:top w:val="none" w:sz="0" w:space="0" w:color="auto"/>
            <w:left w:val="none" w:sz="0" w:space="0" w:color="auto"/>
            <w:bottom w:val="none" w:sz="0" w:space="0" w:color="auto"/>
            <w:right w:val="none" w:sz="0" w:space="0" w:color="auto"/>
          </w:divBdr>
          <w:divsChild>
            <w:div w:id="184902702">
              <w:marLeft w:val="0"/>
              <w:marRight w:val="0"/>
              <w:marTop w:val="0"/>
              <w:marBottom w:val="0"/>
              <w:divBdr>
                <w:top w:val="none" w:sz="0" w:space="0" w:color="auto"/>
                <w:left w:val="none" w:sz="0" w:space="0" w:color="auto"/>
                <w:bottom w:val="none" w:sz="0" w:space="0" w:color="auto"/>
                <w:right w:val="none" w:sz="0" w:space="0" w:color="auto"/>
              </w:divBdr>
            </w:div>
          </w:divsChild>
        </w:div>
        <w:div w:id="1462308285">
          <w:marLeft w:val="0"/>
          <w:marRight w:val="0"/>
          <w:marTop w:val="0"/>
          <w:marBottom w:val="0"/>
          <w:divBdr>
            <w:top w:val="none" w:sz="0" w:space="0" w:color="auto"/>
            <w:left w:val="none" w:sz="0" w:space="0" w:color="auto"/>
            <w:bottom w:val="none" w:sz="0" w:space="0" w:color="auto"/>
            <w:right w:val="none" w:sz="0" w:space="0" w:color="auto"/>
          </w:divBdr>
          <w:divsChild>
            <w:div w:id="1355959470">
              <w:marLeft w:val="0"/>
              <w:marRight w:val="0"/>
              <w:marTop w:val="0"/>
              <w:marBottom w:val="0"/>
              <w:divBdr>
                <w:top w:val="none" w:sz="0" w:space="0" w:color="auto"/>
                <w:left w:val="none" w:sz="0" w:space="0" w:color="auto"/>
                <w:bottom w:val="none" w:sz="0" w:space="0" w:color="auto"/>
                <w:right w:val="none" w:sz="0" w:space="0" w:color="auto"/>
              </w:divBdr>
            </w:div>
          </w:divsChild>
        </w:div>
        <w:div w:id="1475440135">
          <w:marLeft w:val="0"/>
          <w:marRight w:val="0"/>
          <w:marTop w:val="0"/>
          <w:marBottom w:val="0"/>
          <w:divBdr>
            <w:top w:val="none" w:sz="0" w:space="0" w:color="auto"/>
            <w:left w:val="none" w:sz="0" w:space="0" w:color="auto"/>
            <w:bottom w:val="none" w:sz="0" w:space="0" w:color="auto"/>
            <w:right w:val="none" w:sz="0" w:space="0" w:color="auto"/>
          </w:divBdr>
          <w:divsChild>
            <w:div w:id="1713309171">
              <w:marLeft w:val="0"/>
              <w:marRight w:val="0"/>
              <w:marTop w:val="0"/>
              <w:marBottom w:val="0"/>
              <w:divBdr>
                <w:top w:val="none" w:sz="0" w:space="0" w:color="auto"/>
                <w:left w:val="none" w:sz="0" w:space="0" w:color="auto"/>
                <w:bottom w:val="none" w:sz="0" w:space="0" w:color="auto"/>
                <w:right w:val="none" w:sz="0" w:space="0" w:color="auto"/>
              </w:divBdr>
            </w:div>
          </w:divsChild>
        </w:div>
        <w:div w:id="1506437610">
          <w:marLeft w:val="0"/>
          <w:marRight w:val="0"/>
          <w:marTop w:val="0"/>
          <w:marBottom w:val="0"/>
          <w:divBdr>
            <w:top w:val="none" w:sz="0" w:space="0" w:color="auto"/>
            <w:left w:val="none" w:sz="0" w:space="0" w:color="auto"/>
            <w:bottom w:val="none" w:sz="0" w:space="0" w:color="auto"/>
            <w:right w:val="none" w:sz="0" w:space="0" w:color="auto"/>
          </w:divBdr>
          <w:divsChild>
            <w:div w:id="526211791">
              <w:marLeft w:val="0"/>
              <w:marRight w:val="0"/>
              <w:marTop w:val="0"/>
              <w:marBottom w:val="0"/>
              <w:divBdr>
                <w:top w:val="none" w:sz="0" w:space="0" w:color="auto"/>
                <w:left w:val="none" w:sz="0" w:space="0" w:color="auto"/>
                <w:bottom w:val="none" w:sz="0" w:space="0" w:color="auto"/>
                <w:right w:val="none" w:sz="0" w:space="0" w:color="auto"/>
              </w:divBdr>
            </w:div>
          </w:divsChild>
        </w:div>
        <w:div w:id="1540120328">
          <w:marLeft w:val="0"/>
          <w:marRight w:val="0"/>
          <w:marTop w:val="0"/>
          <w:marBottom w:val="0"/>
          <w:divBdr>
            <w:top w:val="none" w:sz="0" w:space="0" w:color="auto"/>
            <w:left w:val="none" w:sz="0" w:space="0" w:color="auto"/>
            <w:bottom w:val="none" w:sz="0" w:space="0" w:color="auto"/>
            <w:right w:val="none" w:sz="0" w:space="0" w:color="auto"/>
          </w:divBdr>
          <w:divsChild>
            <w:div w:id="716702742">
              <w:marLeft w:val="0"/>
              <w:marRight w:val="0"/>
              <w:marTop w:val="0"/>
              <w:marBottom w:val="0"/>
              <w:divBdr>
                <w:top w:val="none" w:sz="0" w:space="0" w:color="auto"/>
                <w:left w:val="none" w:sz="0" w:space="0" w:color="auto"/>
                <w:bottom w:val="none" w:sz="0" w:space="0" w:color="auto"/>
                <w:right w:val="none" w:sz="0" w:space="0" w:color="auto"/>
              </w:divBdr>
            </w:div>
          </w:divsChild>
        </w:div>
        <w:div w:id="1623029878">
          <w:marLeft w:val="0"/>
          <w:marRight w:val="0"/>
          <w:marTop w:val="0"/>
          <w:marBottom w:val="0"/>
          <w:divBdr>
            <w:top w:val="none" w:sz="0" w:space="0" w:color="auto"/>
            <w:left w:val="none" w:sz="0" w:space="0" w:color="auto"/>
            <w:bottom w:val="none" w:sz="0" w:space="0" w:color="auto"/>
            <w:right w:val="none" w:sz="0" w:space="0" w:color="auto"/>
          </w:divBdr>
          <w:divsChild>
            <w:div w:id="772163855">
              <w:marLeft w:val="0"/>
              <w:marRight w:val="0"/>
              <w:marTop w:val="0"/>
              <w:marBottom w:val="0"/>
              <w:divBdr>
                <w:top w:val="none" w:sz="0" w:space="0" w:color="auto"/>
                <w:left w:val="none" w:sz="0" w:space="0" w:color="auto"/>
                <w:bottom w:val="none" w:sz="0" w:space="0" w:color="auto"/>
                <w:right w:val="none" w:sz="0" w:space="0" w:color="auto"/>
              </w:divBdr>
            </w:div>
          </w:divsChild>
        </w:div>
        <w:div w:id="1672030488">
          <w:marLeft w:val="0"/>
          <w:marRight w:val="0"/>
          <w:marTop w:val="0"/>
          <w:marBottom w:val="0"/>
          <w:divBdr>
            <w:top w:val="none" w:sz="0" w:space="0" w:color="auto"/>
            <w:left w:val="none" w:sz="0" w:space="0" w:color="auto"/>
            <w:bottom w:val="none" w:sz="0" w:space="0" w:color="auto"/>
            <w:right w:val="none" w:sz="0" w:space="0" w:color="auto"/>
          </w:divBdr>
          <w:divsChild>
            <w:div w:id="711659193">
              <w:marLeft w:val="0"/>
              <w:marRight w:val="0"/>
              <w:marTop w:val="0"/>
              <w:marBottom w:val="0"/>
              <w:divBdr>
                <w:top w:val="none" w:sz="0" w:space="0" w:color="auto"/>
                <w:left w:val="none" w:sz="0" w:space="0" w:color="auto"/>
                <w:bottom w:val="none" w:sz="0" w:space="0" w:color="auto"/>
                <w:right w:val="none" w:sz="0" w:space="0" w:color="auto"/>
              </w:divBdr>
            </w:div>
          </w:divsChild>
        </w:div>
        <w:div w:id="1703478461">
          <w:marLeft w:val="0"/>
          <w:marRight w:val="0"/>
          <w:marTop w:val="0"/>
          <w:marBottom w:val="0"/>
          <w:divBdr>
            <w:top w:val="none" w:sz="0" w:space="0" w:color="auto"/>
            <w:left w:val="none" w:sz="0" w:space="0" w:color="auto"/>
            <w:bottom w:val="none" w:sz="0" w:space="0" w:color="auto"/>
            <w:right w:val="none" w:sz="0" w:space="0" w:color="auto"/>
          </w:divBdr>
          <w:divsChild>
            <w:div w:id="1982227098">
              <w:marLeft w:val="0"/>
              <w:marRight w:val="0"/>
              <w:marTop w:val="0"/>
              <w:marBottom w:val="0"/>
              <w:divBdr>
                <w:top w:val="none" w:sz="0" w:space="0" w:color="auto"/>
                <w:left w:val="none" w:sz="0" w:space="0" w:color="auto"/>
                <w:bottom w:val="none" w:sz="0" w:space="0" w:color="auto"/>
                <w:right w:val="none" w:sz="0" w:space="0" w:color="auto"/>
              </w:divBdr>
            </w:div>
          </w:divsChild>
        </w:div>
        <w:div w:id="1704137058">
          <w:marLeft w:val="0"/>
          <w:marRight w:val="0"/>
          <w:marTop w:val="0"/>
          <w:marBottom w:val="0"/>
          <w:divBdr>
            <w:top w:val="none" w:sz="0" w:space="0" w:color="auto"/>
            <w:left w:val="none" w:sz="0" w:space="0" w:color="auto"/>
            <w:bottom w:val="none" w:sz="0" w:space="0" w:color="auto"/>
            <w:right w:val="none" w:sz="0" w:space="0" w:color="auto"/>
          </w:divBdr>
          <w:divsChild>
            <w:div w:id="1707488436">
              <w:marLeft w:val="0"/>
              <w:marRight w:val="0"/>
              <w:marTop w:val="0"/>
              <w:marBottom w:val="0"/>
              <w:divBdr>
                <w:top w:val="none" w:sz="0" w:space="0" w:color="auto"/>
                <w:left w:val="none" w:sz="0" w:space="0" w:color="auto"/>
                <w:bottom w:val="none" w:sz="0" w:space="0" w:color="auto"/>
                <w:right w:val="none" w:sz="0" w:space="0" w:color="auto"/>
              </w:divBdr>
            </w:div>
          </w:divsChild>
        </w:div>
        <w:div w:id="1816483440">
          <w:marLeft w:val="0"/>
          <w:marRight w:val="0"/>
          <w:marTop w:val="0"/>
          <w:marBottom w:val="0"/>
          <w:divBdr>
            <w:top w:val="none" w:sz="0" w:space="0" w:color="auto"/>
            <w:left w:val="none" w:sz="0" w:space="0" w:color="auto"/>
            <w:bottom w:val="none" w:sz="0" w:space="0" w:color="auto"/>
            <w:right w:val="none" w:sz="0" w:space="0" w:color="auto"/>
          </w:divBdr>
          <w:divsChild>
            <w:div w:id="145047749">
              <w:marLeft w:val="0"/>
              <w:marRight w:val="0"/>
              <w:marTop w:val="0"/>
              <w:marBottom w:val="0"/>
              <w:divBdr>
                <w:top w:val="none" w:sz="0" w:space="0" w:color="auto"/>
                <w:left w:val="none" w:sz="0" w:space="0" w:color="auto"/>
                <w:bottom w:val="none" w:sz="0" w:space="0" w:color="auto"/>
                <w:right w:val="none" w:sz="0" w:space="0" w:color="auto"/>
              </w:divBdr>
            </w:div>
          </w:divsChild>
        </w:div>
        <w:div w:id="1832332213">
          <w:marLeft w:val="0"/>
          <w:marRight w:val="0"/>
          <w:marTop w:val="0"/>
          <w:marBottom w:val="0"/>
          <w:divBdr>
            <w:top w:val="none" w:sz="0" w:space="0" w:color="auto"/>
            <w:left w:val="none" w:sz="0" w:space="0" w:color="auto"/>
            <w:bottom w:val="none" w:sz="0" w:space="0" w:color="auto"/>
            <w:right w:val="none" w:sz="0" w:space="0" w:color="auto"/>
          </w:divBdr>
          <w:divsChild>
            <w:div w:id="1191332835">
              <w:marLeft w:val="0"/>
              <w:marRight w:val="0"/>
              <w:marTop w:val="0"/>
              <w:marBottom w:val="0"/>
              <w:divBdr>
                <w:top w:val="none" w:sz="0" w:space="0" w:color="auto"/>
                <w:left w:val="none" w:sz="0" w:space="0" w:color="auto"/>
                <w:bottom w:val="none" w:sz="0" w:space="0" w:color="auto"/>
                <w:right w:val="none" w:sz="0" w:space="0" w:color="auto"/>
              </w:divBdr>
            </w:div>
          </w:divsChild>
        </w:div>
        <w:div w:id="1877620929">
          <w:marLeft w:val="0"/>
          <w:marRight w:val="0"/>
          <w:marTop w:val="0"/>
          <w:marBottom w:val="0"/>
          <w:divBdr>
            <w:top w:val="none" w:sz="0" w:space="0" w:color="auto"/>
            <w:left w:val="none" w:sz="0" w:space="0" w:color="auto"/>
            <w:bottom w:val="none" w:sz="0" w:space="0" w:color="auto"/>
            <w:right w:val="none" w:sz="0" w:space="0" w:color="auto"/>
          </w:divBdr>
          <w:divsChild>
            <w:div w:id="2132285314">
              <w:marLeft w:val="0"/>
              <w:marRight w:val="0"/>
              <w:marTop w:val="0"/>
              <w:marBottom w:val="0"/>
              <w:divBdr>
                <w:top w:val="none" w:sz="0" w:space="0" w:color="auto"/>
                <w:left w:val="none" w:sz="0" w:space="0" w:color="auto"/>
                <w:bottom w:val="none" w:sz="0" w:space="0" w:color="auto"/>
                <w:right w:val="none" w:sz="0" w:space="0" w:color="auto"/>
              </w:divBdr>
            </w:div>
          </w:divsChild>
        </w:div>
        <w:div w:id="1959294230">
          <w:marLeft w:val="0"/>
          <w:marRight w:val="0"/>
          <w:marTop w:val="0"/>
          <w:marBottom w:val="0"/>
          <w:divBdr>
            <w:top w:val="none" w:sz="0" w:space="0" w:color="auto"/>
            <w:left w:val="none" w:sz="0" w:space="0" w:color="auto"/>
            <w:bottom w:val="none" w:sz="0" w:space="0" w:color="auto"/>
            <w:right w:val="none" w:sz="0" w:space="0" w:color="auto"/>
          </w:divBdr>
          <w:divsChild>
            <w:div w:id="1852259792">
              <w:marLeft w:val="0"/>
              <w:marRight w:val="0"/>
              <w:marTop w:val="0"/>
              <w:marBottom w:val="0"/>
              <w:divBdr>
                <w:top w:val="none" w:sz="0" w:space="0" w:color="auto"/>
                <w:left w:val="none" w:sz="0" w:space="0" w:color="auto"/>
                <w:bottom w:val="none" w:sz="0" w:space="0" w:color="auto"/>
                <w:right w:val="none" w:sz="0" w:space="0" w:color="auto"/>
              </w:divBdr>
            </w:div>
          </w:divsChild>
        </w:div>
        <w:div w:id="2041740782">
          <w:marLeft w:val="0"/>
          <w:marRight w:val="0"/>
          <w:marTop w:val="0"/>
          <w:marBottom w:val="0"/>
          <w:divBdr>
            <w:top w:val="none" w:sz="0" w:space="0" w:color="auto"/>
            <w:left w:val="none" w:sz="0" w:space="0" w:color="auto"/>
            <w:bottom w:val="none" w:sz="0" w:space="0" w:color="auto"/>
            <w:right w:val="none" w:sz="0" w:space="0" w:color="auto"/>
          </w:divBdr>
          <w:divsChild>
            <w:div w:id="955217091">
              <w:marLeft w:val="0"/>
              <w:marRight w:val="0"/>
              <w:marTop w:val="0"/>
              <w:marBottom w:val="0"/>
              <w:divBdr>
                <w:top w:val="none" w:sz="0" w:space="0" w:color="auto"/>
                <w:left w:val="none" w:sz="0" w:space="0" w:color="auto"/>
                <w:bottom w:val="none" w:sz="0" w:space="0" w:color="auto"/>
                <w:right w:val="none" w:sz="0" w:space="0" w:color="auto"/>
              </w:divBdr>
            </w:div>
          </w:divsChild>
        </w:div>
        <w:div w:id="2041857947">
          <w:marLeft w:val="0"/>
          <w:marRight w:val="0"/>
          <w:marTop w:val="0"/>
          <w:marBottom w:val="0"/>
          <w:divBdr>
            <w:top w:val="none" w:sz="0" w:space="0" w:color="auto"/>
            <w:left w:val="none" w:sz="0" w:space="0" w:color="auto"/>
            <w:bottom w:val="none" w:sz="0" w:space="0" w:color="auto"/>
            <w:right w:val="none" w:sz="0" w:space="0" w:color="auto"/>
          </w:divBdr>
          <w:divsChild>
            <w:div w:id="271016803">
              <w:marLeft w:val="0"/>
              <w:marRight w:val="0"/>
              <w:marTop w:val="0"/>
              <w:marBottom w:val="0"/>
              <w:divBdr>
                <w:top w:val="none" w:sz="0" w:space="0" w:color="auto"/>
                <w:left w:val="none" w:sz="0" w:space="0" w:color="auto"/>
                <w:bottom w:val="none" w:sz="0" w:space="0" w:color="auto"/>
                <w:right w:val="none" w:sz="0" w:space="0" w:color="auto"/>
              </w:divBdr>
            </w:div>
          </w:divsChild>
        </w:div>
        <w:div w:id="2047173764">
          <w:marLeft w:val="0"/>
          <w:marRight w:val="0"/>
          <w:marTop w:val="0"/>
          <w:marBottom w:val="0"/>
          <w:divBdr>
            <w:top w:val="none" w:sz="0" w:space="0" w:color="auto"/>
            <w:left w:val="none" w:sz="0" w:space="0" w:color="auto"/>
            <w:bottom w:val="none" w:sz="0" w:space="0" w:color="auto"/>
            <w:right w:val="none" w:sz="0" w:space="0" w:color="auto"/>
          </w:divBdr>
          <w:divsChild>
            <w:div w:id="1754669425">
              <w:marLeft w:val="0"/>
              <w:marRight w:val="0"/>
              <w:marTop w:val="0"/>
              <w:marBottom w:val="0"/>
              <w:divBdr>
                <w:top w:val="none" w:sz="0" w:space="0" w:color="auto"/>
                <w:left w:val="none" w:sz="0" w:space="0" w:color="auto"/>
                <w:bottom w:val="none" w:sz="0" w:space="0" w:color="auto"/>
                <w:right w:val="none" w:sz="0" w:space="0" w:color="auto"/>
              </w:divBdr>
            </w:div>
          </w:divsChild>
        </w:div>
        <w:div w:id="2056854409">
          <w:marLeft w:val="0"/>
          <w:marRight w:val="0"/>
          <w:marTop w:val="0"/>
          <w:marBottom w:val="0"/>
          <w:divBdr>
            <w:top w:val="none" w:sz="0" w:space="0" w:color="auto"/>
            <w:left w:val="none" w:sz="0" w:space="0" w:color="auto"/>
            <w:bottom w:val="none" w:sz="0" w:space="0" w:color="auto"/>
            <w:right w:val="none" w:sz="0" w:space="0" w:color="auto"/>
          </w:divBdr>
          <w:divsChild>
            <w:div w:id="154103744">
              <w:marLeft w:val="0"/>
              <w:marRight w:val="0"/>
              <w:marTop w:val="0"/>
              <w:marBottom w:val="0"/>
              <w:divBdr>
                <w:top w:val="none" w:sz="0" w:space="0" w:color="auto"/>
                <w:left w:val="none" w:sz="0" w:space="0" w:color="auto"/>
                <w:bottom w:val="none" w:sz="0" w:space="0" w:color="auto"/>
                <w:right w:val="none" w:sz="0" w:space="0" w:color="auto"/>
              </w:divBdr>
            </w:div>
            <w:div w:id="1273438517">
              <w:marLeft w:val="0"/>
              <w:marRight w:val="0"/>
              <w:marTop w:val="0"/>
              <w:marBottom w:val="0"/>
              <w:divBdr>
                <w:top w:val="none" w:sz="0" w:space="0" w:color="auto"/>
                <w:left w:val="none" w:sz="0" w:space="0" w:color="auto"/>
                <w:bottom w:val="none" w:sz="0" w:space="0" w:color="auto"/>
                <w:right w:val="none" w:sz="0" w:space="0" w:color="auto"/>
              </w:divBdr>
            </w:div>
          </w:divsChild>
        </w:div>
        <w:div w:id="2067795879">
          <w:marLeft w:val="0"/>
          <w:marRight w:val="0"/>
          <w:marTop w:val="0"/>
          <w:marBottom w:val="0"/>
          <w:divBdr>
            <w:top w:val="none" w:sz="0" w:space="0" w:color="auto"/>
            <w:left w:val="none" w:sz="0" w:space="0" w:color="auto"/>
            <w:bottom w:val="none" w:sz="0" w:space="0" w:color="auto"/>
            <w:right w:val="none" w:sz="0" w:space="0" w:color="auto"/>
          </w:divBdr>
          <w:divsChild>
            <w:div w:id="347416849">
              <w:marLeft w:val="0"/>
              <w:marRight w:val="0"/>
              <w:marTop w:val="0"/>
              <w:marBottom w:val="0"/>
              <w:divBdr>
                <w:top w:val="none" w:sz="0" w:space="0" w:color="auto"/>
                <w:left w:val="none" w:sz="0" w:space="0" w:color="auto"/>
                <w:bottom w:val="none" w:sz="0" w:space="0" w:color="auto"/>
                <w:right w:val="none" w:sz="0" w:space="0" w:color="auto"/>
              </w:divBdr>
            </w:div>
            <w:div w:id="863984784">
              <w:marLeft w:val="0"/>
              <w:marRight w:val="0"/>
              <w:marTop w:val="0"/>
              <w:marBottom w:val="0"/>
              <w:divBdr>
                <w:top w:val="none" w:sz="0" w:space="0" w:color="auto"/>
                <w:left w:val="none" w:sz="0" w:space="0" w:color="auto"/>
                <w:bottom w:val="none" w:sz="0" w:space="0" w:color="auto"/>
                <w:right w:val="none" w:sz="0" w:space="0" w:color="auto"/>
              </w:divBdr>
            </w:div>
          </w:divsChild>
        </w:div>
        <w:div w:id="2084987964">
          <w:marLeft w:val="0"/>
          <w:marRight w:val="0"/>
          <w:marTop w:val="0"/>
          <w:marBottom w:val="0"/>
          <w:divBdr>
            <w:top w:val="none" w:sz="0" w:space="0" w:color="auto"/>
            <w:left w:val="none" w:sz="0" w:space="0" w:color="auto"/>
            <w:bottom w:val="none" w:sz="0" w:space="0" w:color="auto"/>
            <w:right w:val="none" w:sz="0" w:space="0" w:color="auto"/>
          </w:divBdr>
          <w:divsChild>
            <w:div w:id="1329090412">
              <w:marLeft w:val="0"/>
              <w:marRight w:val="0"/>
              <w:marTop w:val="0"/>
              <w:marBottom w:val="0"/>
              <w:divBdr>
                <w:top w:val="none" w:sz="0" w:space="0" w:color="auto"/>
                <w:left w:val="none" w:sz="0" w:space="0" w:color="auto"/>
                <w:bottom w:val="none" w:sz="0" w:space="0" w:color="auto"/>
                <w:right w:val="none" w:sz="0" w:space="0" w:color="auto"/>
              </w:divBdr>
            </w:div>
          </w:divsChild>
        </w:div>
        <w:div w:id="2130203491">
          <w:marLeft w:val="0"/>
          <w:marRight w:val="0"/>
          <w:marTop w:val="0"/>
          <w:marBottom w:val="0"/>
          <w:divBdr>
            <w:top w:val="none" w:sz="0" w:space="0" w:color="auto"/>
            <w:left w:val="none" w:sz="0" w:space="0" w:color="auto"/>
            <w:bottom w:val="none" w:sz="0" w:space="0" w:color="auto"/>
            <w:right w:val="none" w:sz="0" w:space="0" w:color="auto"/>
          </w:divBdr>
          <w:divsChild>
            <w:div w:id="13645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2612">
      <w:bodyDiv w:val="1"/>
      <w:marLeft w:val="0"/>
      <w:marRight w:val="0"/>
      <w:marTop w:val="0"/>
      <w:marBottom w:val="0"/>
      <w:divBdr>
        <w:top w:val="none" w:sz="0" w:space="0" w:color="auto"/>
        <w:left w:val="none" w:sz="0" w:space="0" w:color="auto"/>
        <w:bottom w:val="none" w:sz="0" w:space="0" w:color="auto"/>
        <w:right w:val="none" w:sz="0" w:space="0" w:color="auto"/>
      </w:divBdr>
    </w:div>
    <w:div w:id="1431195622">
      <w:bodyDiv w:val="1"/>
      <w:marLeft w:val="0"/>
      <w:marRight w:val="0"/>
      <w:marTop w:val="0"/>
      <w:marBottom w:val="0"/>
      <w:divBdr>
        <w:top w:val="none" w:sz="0" w:space="0" w:color="auto"/>
        <w:left w:val="none" w:sz="0" w:space="0" w:color="auto"/>
        <w:bottom w:val="none" w:sz="0" w:space="0" w:color="auto"/>
        <w:right w:val="none" w:sz="0" w:space="0" w:color="auto"/>
      </w:divBdr>
    </w:div>
    <w:div w:id="1488740121">
      <w:bodyDiv w:val="1"/>
      <w:marLeft w:val="0"/>
      <w:marRight w:val="0"/>
      <w:marTop w:val="0"/>
      <w:marBottom w:val="0"/>
      <w:divBdr>
        <w:top w:val="none" w:sz="0" w:space="0" w:color="auto"/>
        <w:left w:val="none" w:sz="0" w:space="0" w:color="auto"/>
        <w:bottom w:val="none" w:sz="0" w:space="0" w:color="auto"/>
        <w:right w:val="none" w:sz="0" w:space="0" w:color="auto"/>
      </w:divBdr>
    </w:div>
    <w:div w:id="1530873687">
      <w:bodyDiv w:val="1"/>
      <w:marLeft w:val="0"/>
      <w:marRight w:val="0"/>
      <w:marTop w:val="0"/>
      <w:marBottom w:val="0"/>
      <w:divBdr>
        <w:top w:val="none" w:sz="0" w:space="0" w:color="auto"/>
        <w:left w:val="none" w:sz="0" w:space="0" w:color="auto"/>
        <w:bottom w:val="none" w:sz="0" w:space="0" w:color="auto"/>
        <w:right w:val="none" w:sz="0" w:space="0" w:color="auto"/>
      </w:divBdr>
    </w:div>
    <w:div w:id="1655374482">
      <w:bodyDiv w:val="1"/>
      <w:marLeft w:val="0"/>
      <w:marRight w:val="0"/>
      <w:marTop w:val="0"/>
      <w:marBottom w:val="0"/>
      <w:divBdr>
        <w:top w:val="none" w:sz="0" w:space="0" w:color="auto"/>
        <w:left w:val="none" w:sz="0" w:space="0" w:color="auto"/>
        <w:bottom w:val="none" w:sz="0" w:space="0" w:color="auto"/>
        <w:right w:val="none" w:sz="0" w:space="0" w:color="auto"/>
      </w:divBdr>
    </w:div>
    <w:div w:id="1776291019">
      <w:bodyDiv w:val="1"/>
      <w:marLeft w:val="0"/>
      <w:marRight w:val="0"/>
      <w:marTop w:val="0"/>
      <w:marBottom w:val="0"/>
      <w:divBdr>
        <w:top w:val="none" w:sz="0" w:space="0" w:color="auto"/>
        <w:left w:val="none" w:sz="0" w:space="0" w:color="auto"/>
        <w:bottom w:val="none" w:sz="0" w:space="0" w:color="auto"/>
        <w:right w:val="none" w:sz="0" w:space="0" w:color="auto"/>
      </w:divBdr>
    </w:div>
    <w:div w:id="1807163078">
      <w:bodyDiv w:val="1"/>
      <w:marLeft w:val="0"/>
      <w:marRight w:val="0"/>
      <w:marTop w:val="0"/>
      <w:marBottom w:val="0"/>
      <w:divBdr>
        <w:top w:val="none" w:sz="0" w:space="0" w:color="auto"/>
        <w:left w:val="none" w:sz="0" w:space="0" w:color="auto"/>
        <w:bottom w:val="none" w:sz="0" w:space="0" w:color="auto"/>
        <w:right w:val="none" w:sz="0" w:space="0" w:color="auto"/>
      </w:divBdr>
    </w:div>
    <w:div w:id="1936553827">
      <w:bodyDiv w:val="1"/>
      <w:marLeft w:val="0"/>
      <w:marRight w:val="0"/>
      <w:marTop w:val="0"/>
      <w:marBottom w:val="0"/>
      <w:divBdr>
        <w:top w:val="none" w:sz="0" w:space="0" w:color="auto"/>
        <w:left w:val="none" w:sz="0" w:space="0" w:color="auto"/>
        <w:bottom w:val="none" w:sz="0" w:space="0" w:color="auto"/>
        <w:right w:val="none" w:sz="0" w:space="0" w:color="auto"/>
      </w:divBdr>
    </w:div>
    <w:div w:id="1975676845">
      <w:bodyDiv w:val="1"/>
      <w:marLeft w:val="0"/>
      <w:marRight w:val="0"/>
      <w:marTop w:val="0"/>
      <w:marBottom w:val="0"/>
      <w:divBdr>
        <w:top w:val="none" w:sz="0" w:space="0" w:color="auto"/>
        <w:left w:val="none" w:sz="0" w:space="0" w:color="auto"/>
        <w:bottom w:val="none" w:sz="0" w:space="0" w:color="auto"/>
        <w:right w:val="none" w:sz="0" w:space="0" w:color="auto"/>
      </w:divBdr>
    </w:div>
    <w:div w:id="1984265786">
      <w:bodyDiv w:val="1"/>
      <w:marLeft w:val="0"/>
      <w:marRight w:val="0"/>
      <w:marTop w:val="0"/>
      <w:marBottom w:val="0"/>
      <w:divBdr>
        <w:top w:val="none" w:sz="0" w:space="0" w:color="auto"/>
        <w:left w:val="none" w:sz="0" w:space="0" w:color="auto"/>
        <w:bottom w:val="none" w:sz="0" w:space="0" w:color="auto"/>
        <w:right w:val="none" w:sz="0" w:space="0" w:color="auto"/>
      </w:divBdr>
    </w:div>
    <w:div w:id="1997831467">
      <w:bodyDiv w:val="1"/>
      <w:marLeft w:val="0"/>
      <w:marRight w:val="0"/>
      <w:marTop w:val="0"/>
      <w:marBottom w:val="0"/>
      <w:divBdr>
        <w:top w:val="none" w:sz="0" w:space="0" w:color="auto"/>
        <w:left w:val="none" w:sz="0" w:space="0" w:color="auto"/>
        <w:bottom w:val="none" w:sz="0" w:space="0" w:color="auto"/>
        <w:right w:val="none" w:sz="0" w:space="0" w:color="auto"/>
      </w:divBdr>
    </w:div>
    <w:div w:id="2004505388">
      <w:bodyDiv w:val="1"/>
      <w:marLeft w:val="0"/>
      <w:marRight w:val="0"/>
      <w:marTop w:val="0"/>
      <w:marBottom w:val="0"/>
      <w:divBdr>
        <w:top w:val="none" w:sz="0" w:space="0" w:color="auto"/>
        <w:left w:val="none" w:sz="0" w:space="0" w:color="auto"/>
        <w:bottom w:val="none" w:sz="0" w:space="0" w:color="auto"/>
        <w:right w:val="none" w:sz="0" w:space="0" w:color="auto"/>
      </w:divBdr>
    </w:div>
    <w:div w:id="2028096815">
      <w:bodyDiv w:val="1"/>
      <w:marLeft w:val="0"/>
      <w:marRight w:val="0"/>
      <w:marTop w:val="0"/>
      <w:marBottom w:val="0"/>
      <w:divBdr>
        <w:top w:val="none" w:sz="0" w:space="0" w:color="auto"/>
        <w:left w:val="none" w:sz="0" w:space="0" w:color="auto"/>
        <w:bottom w:val="none" w:sz="0" w:space="0" w:color="auto"/>
        <w:right w:val="none" w:sz="0" w:space="0" w:color="auto"/>
      </w:divBdr>
    </w:div>
    <w:div w:id="2108959633">
      <w:bodyDiv w:val="1"/>
      <w:marLeft w:val="0"/>
      <w:marRight w:val="0"/>
      <w:marTop w:val="0"/>
      <w:marBottom w:val="0"/>
      <w:divBdr>
        <w:top w:val="none" w:sz="0" w:space="0" w:color="auto"/>
        <w:left w:val="none" w:sz="0" w:space="0" w:color="auto"/>
        <w:bottom w:val="none" w:sz="0" w:space="0" w:color="auto"/>
        <w:right w:val="none" w:sz="0" w:space="0" w:color="auto"/>
      </w:divBdr>
    </w:div>
    <w:div w:id="2133205197">
      <w:bodyDiv w:val="1"/>
      <w:marLeft w:val="0"/>
      <w:marRight w:val="0"/>
      <w:marTop w:val="0"/>
      <w:marBottom w:val="0"/>
      <w:divBdr>
        <w:top w:val="none" w:sz="0" w:space="0" w:color="auto"/>
        <w:left w:val="none" w:sz="0" w:space="0" w:color="auto"/>
        <w:bottom w:val="none" w:sz="0" w:space="0" w:color="auto"/>
        <w:right w:val="none" w:sz="0" w:space="0" w:color="auto"/>
      </w:divBdr>
      <w:divsChild>
        <w:div w:id="396297">
          <w:marLeft w:val="0"/>
          <w:marRight w:val="0"/>
          <w:marTop w:val="0"/>
          <w:marBottom w:val="0"/>
          <w:divBdr>
            <w:top w:val="none" w:sz="0" w:space="0" w:color="auto"/>
            <w:left w:val="none" w:sz="0" w:space="0" w:color="auto"/>
            <w:bottom w:val="none" w:sz="0" w:space="0" w:color="auto"/>
            <w:right w:val="none" w:sz="0" w:space="0" w:color="auto"/>
          </w:divBdr>
          <w:divsChild>
            <w:div w:id="1975868055">
              <w:marLeft w:val="0"/>
              <w:marRight w:val="0"/>
              <w:marTop w:val="0"/>
              <w:marBottom w:val="0"/>
              <w:divBdr>
                <w:top w:val="none" w:sz="0" w:space="0" w:color="auto"/>
                <w:left w:val="none" w:sz="0" w:space="0" w:color="auto"/>
                <w:bottom w:val="none" w:sz="0" w:space="0" w:color="auto"/>
                <w:right w:val="none" w:sz="0" w:space="0" w:color="auto"/>
              </w:divBdr>
            </w:div>
          </w:divsChild>
        </w:div>
        <w:div w:id="20058540">
          <w:marLeft w:val="0"/>
          <w:marRight w:val="0"/>
          <w:marTop w:val="0"/>
          <w:marBottom w:val="0"/>
          <w:divBdr>
            <w:top w:val="none" w:sz="0" w:space="0" w:color="auto"/>
            <w:left w:val="none" w:sz="0" w:space="0" w:color="auto"/>
            <w:bottom w:val="none" w:sz="0" w:space="0" w:color="auto"/>
            <w:right w:val="none" w:sz="0" w:space="0" w:color="auto"/>
          </w:divBdr>
          <w:divsChild>
            <w:div w:id="1624186211">
              <w:marLeft w:val="0"/>
              <w:marRight w:val="0"/>
              <w:marTop w:val="0"/>
              <w:marBottom w:val="0"/>
              <w:divBdr>
                <w:top w:val="none" w:sz="0" w:space="0" w:color="auto"/>
                <w:left w:val="none" w:sz="0" w:space="0" w:color="auto"/>
                <w:bottom w:val="none" w:sz="0" w:space="0" w:color="auto"/>
                <w:right w:val="none" w:sz="0" w:space="0" w:color="auto"/>
              </w:divBdr>
            </w:div>
          </w:divsChild>
        </w:div>
        <w:div w:id="30956681">
          <w:marLeft w:val="0"/>
          <w:marRight w:val="0"/>
          <w:marTop w:val="0"/>
          <w:marBottom w:val="0"/>
          <w:divBdr>
            <w:top w:val="none" w:sz="0" w:space="0" w:color="auto"/>
            <w:left w:val="none" w:sz="0" w:space="0" w:color="auto"/>
            <w:bottom w:val="none" w:sz="0" w:space="0" w:color="auto"/>
            <w:right w:val="none" w:sz="0" w:space="0" w:color="auto"/>
          </w:divBdr>
          <w:divsChild>
            <w:div w:id="77600986">
              <w:marLeft w:val="0"/>
              <w:marRight w:val="0"/>
              <w:marTop w:val="0"/>
              <w:marBottom w:val="0"/>
              <w:divBdr>
                <w:top w:val="none" w:sz="0" w:space="0" w:color="auto"/>
                <w:left w:val="none" w:sz="0" w:space="0" w:color="auto"/>
                <w:bottom w:val="none" w:sz="0" w:space="0" w:color="auto"/>
                <w:right w:val="none" w:sz="0" w:space="0" w:color="auto"/>
              </w:divBdr>
            </w:div>
          </w:divsChild>
        </w:div>
        <w:div w:id="57827236">
          <w:marLeft w:val="0"/>
          <w:marRight w:val="0"/>
          <w:marTop w:val="0"/>
          <w:marBottom w:val="0"/>
          <w:divBdr>
            <w:top w:val="none" w:sz="0" w:space="0" w:color="auto"/>
            <w:left w:val="none" w:sz="0" w:space="0" w:color="auto"/>
            <w:bottom w:val="none" w:sz="0" w:space="0" w:color="auto"/>
            <w:right w:val="none" w:sz="0" w:space="0" w:color="auto"/>
          </w:divBdr>
          <w:divsChild>
            <w:div w:id="602416434">
              <w:marLeft w:val="0"/>
              <w:marRight w:val="0"/>
              <w:marTop w:val="0"/>
              <w:marBottom w:val="0"/>
              <w:divBdr>
                <w:top w:val="none" w:sz="0" w:space="0" w:color="auto"/>
                <w:left w:val="none" w:sz="0" w:space="0" w:color="auto"/>
                <w:bottom w:val="none" w:sz="0" w:space="0" w:color="auto"/>
                <w:right w:val="none" w:sz="0" w:space="0" w:color="auto"/>
              </w:divBdr>
            </w:div>
          </w:divsChild>
        </w:div>
        <w:div w:id="62681729">
          <w:marLeft w:val="0"/>
          <w:marRight w:val="0"/>
          <w:marTop w:val="0"/>
          <w:marBottom w:val="0"/>
          <w:divBdr>
            <w:top w:val="none" w:sz="0" w:space="0" w:color="auto"/>
            <w:left w:val="none" w:sz="0" w:space="0" w:color="auto"/>
            <w:bottom w:val="none" w:sz="0" w:space="0" w:color="auto"/>
            <w:right w:val="none" w:sz="0" w:space="0" w:color="auto"/>
          </w:divBdr>
          <w:divsChild>
            <w:div w:id="1620332977">
              <w:marLeft w:val="0"/>
              <w:marRight w:val="0"/>
              <w:marTop w:val="0"/>
              <w:marBottom w:val="0"/>
              <w:divBdr>
                <w:top w:val="none" w:sz="0" w:space="0" w:color="auto"/>
                <w:left w:val="none" w:sz="0" w:space="0" w:color="auto"/>
                <w:bottom w:val="none" w:sz="0" w:space="0" w:color="auto"/>
                <w:right w:val="none" w:sz="0" w:space="0" w:color="auto"/>
              </w:divBdr>
            </w:div>
          </w:divsChild>
        </w:div>
        <w:div w:id="93869154">
          <w:marLeft w:val="0"/>
          <w:marRight w:val="0"/>
          <w:marTop w:val="0"/>
          <w:marBottom w:val="0"/>
          <w:divBdr>
            <w:top w:val="none" w:sz="0" w:space="0" w:color="auto"/>
            <w:left w:val="none" w:sz="0" w:space="0" w:color="auto"/>
            <w:bottom w:val="none" w:sz="0" w:space="0" w:color="auto"/>
            <w:right w:val="none" w:sz="0" w:space="0" w:color="auto"/>
          </w:divBdr>
          <w:divsChild>
            <w:div w:id="371655100">
              <w:marLeft w:val="0"/>
              <w:marRight w:val="0"/>
              <w:marTop w:val="0"/>
              <w:marBottom w:val="0"/>
              <w:divBdr>
                <w:top w:val="none" w:sz="0" w:space="0" w:color="auto"/>
                <w:left w:val="none" w:sz="0" w:space="0" w:color="auto"/>
                <w:bottom w:val="none" w:sz="0" w:space="0" w:color="auto"/>
                <w:right w:val="none" w:sz="0" w:space="0" w:color="auto"/>
              </w:divBdr>
            </w:div>
          </w:divsChild>
        </w:div>
        <w:div w:id="106119786">
          <w:marLeft w:val="0"/>
          <w:marRight w:val="0"/>
          <w:marTop w:val="0"/>
          <w:marBottom w:val="0"/>
          <w:divBdr>
            <w:top w:val="none" w:sz="0" w:space="0" w:color="auto"/>
            <w:left w:val="none" w:sz="0" w:space="0" w:color="auto"/>
            <w:bottom w:val="none" w:sz="0" w:space="0" w:color="auto"/>
            <w:right w:val="none" w:sz="0" w:space="0" w:color="auto"/>
          </w:divBdr>
          <w:divsChild>
            <w:div w:id="78522955">
              <w:marLeft w:val="0"/>
              <w:marRight w:val="0"/>
              <w:marTop w:val="0"/>
              <w:marBottom w:val="0"/>
              <w:divBdr>
                <w:top w:val="none" w:sz="0" w:space="0" w:color="auto"/>
                <w:left w:val="none" w:sz="0" w:space="0" w:color="auto"/>
                <w:bottom w:val="none" w:sz="0" w:space="0" w:color="auto"/>
                <w:right w:val="none" w:sz="0" w:space="0" w:color="auto"/>
              </w:divBdr>
            </w:div>
          </w:divsChild>
        </w:div>
        <w:div w:id="116026701">
          <w:marLeft w:val="0"/>
          <w:marRight w:val="0"/>
          <w:marTop w:val="0"/>
          <w:marBottom w:val="0"/>
          <w:divBdr>
            <w:top w:val="none" w:sz="0" w:space="0" w:color="auto"/>
            <w:left w:val="none" w:sz="0" w:space="0" w:color="auto"/>
            <w:bottom w:val="none" w:sz="0" w:space="0" w:color="auto"/>
            <w:right w:val="none" w:sz="0" w:space="0" w:color="auto"/>
          </w:divBdr>
          <w:divsChild>
            <w:div w:id="1984263126">
              <w:marLeft w:val="0"/>
              <w:marRight w:val="0"/>
              <w:marTop w:val="0"/>
              <w:marBottom w:val="0"/>
              <w:divBdr>
                <w:top w:val="none" w:sz="0" w:space="0" w:color="auto"/>
                <w:left w:val="none" w:sz="0" w:space="0" w:color="auto"/>
                <w:bottom w:val="none" w:sz="0" w:space="0" w:color="auto"/>
                <w:right w:val="none" w:sz="0" w:space="0" w:color="auto"/>
              </w:divBdr>
            </w:div>
          </w:divsChild>
        </w:div>
        <w:div w:id="135144388">
          <w:marLeft w:val="0"/>
          <w:marRight w:val="0"/>
          <w:marTop w:val="0"/>
          <w:marBottom w:val="0"/>
          <w:divBdr>
            <w:top w:val="none" w:sz="0" w:space="0" w:color="auto"/>
            <w:left w:val="none" w:sz="0" w:space="0" w:color="auto"/>
            <w:bottom w:val="none" w:sz="0" w:space="0" w:color="auto"/>
            <w:right w:val="none" w:sz="0" w:space="0" w:color="auto"/>
          </w:divBdr>
          <w:divsChild>
            <w:div w:id="1719430348">
              <w:marLeft w:val="0"/>
              <w:marRight w:val="0"/>
              <w:marTop w:val="0"/>
              <w:marBottom w:val="0"/>
              <w:divBdr>
                <w:top w:val="none" w:sz="0" w:space="0" w:color="auto"/>
                <w:left w:val="none" w:sz="0" w:space="0" w:color="auto"/>
                <w:bottom w:val="none" w:sz="0" w:space="0" w:color="auto"/>
                <w:right w:val="none" w:sz="0" w:space="0" w:color="auto"/>
              </w:divBdr>
            </w:div>
          </w:divsChild>
        </w:div>
        <w:div w:id="150755847">
          <w:marLeft w:val="0"/>
          <w:marRight w:val="0"/>
          <w:marTop w:val="0"/>
          <w:marBottom w:val="0"/>
          <w:divBdr>
            <w:top w:val="none" w:sz="0" w:space="0" w:color="auto"/>
            <w:left w:val="none" w:sz="0" w:space="0" w:color="auto"/>
            <w:bottom w:val="none" w:sz="0" w:space="0" w:color="auto"/>
            <w:right w:val="none" w:sz="0" w:space="0" w:color="auto"/>
          </w:divBdr>
          <w:divsChild>
            <w:div w:id="581913672">
              <w:marLeft w:val="0"/>
              <w:marRight w:val="0"/>
              <w:marTop w:val="0"/>
              <w:marBottom w:val="0"/>
              <w:divBdr>
                <w:top w:val="none" w:sz="0" w:space="0" w:color="auto"/>
                <w:left w:val="none" w:sz="0" w:space="0" w:color="auto"/>
                <w:bottom w:val="none" w:sz="0" w:space="0" w:color="auto"/>
                <w:right w:val="none" w:sz="0" w:space="0" w:color="auto"/>
              </w:divBdr>
            </w:div>
          </w:divsChild>
        </w:div>
        <w:div w:id="154615163">
          <w:marLeft w:val="0"/>
          <w:marRight w:val="0"/>
          <w:marTop w:val="0"/>
          <w:marBottom w:val="0"/>
          <w:divBdr>
            <w:top w:val="none" w:sz="0" w:space="0" w:color="auto"/>
            <w:left w:val="none" w:sz="0" w:space="0" w:color="auto"/>
            <w:bottom w:val="none" w:sz="0" w:space="0" w:color="auto"/>
            <w:right w:val="none" w:sz="0" w:space="0" w:color="auto"/>
          </w:divBdr>
          <w:divsChild>
            <w:div w:id="1271087312">
              <w:marLeft w:val="0"/>
              <w:marRight w:val="0"/>
              <w:marTop w:val="0"/>
              <w:marBottom w:val="0"/>
              <w:divBdr>
                <w:top w:val="none" w:sz="0" w:space="0" w:color="auto"/>
                <w:left w:val="none" w:sz="0" w:space="0" w:color="auto"/>
                <w:bottom w:val="none" w:sz="0" w:space="0" w:color="auto"/>
                <w:right w:val="none" w:sz="0" w:space="0" w:color="auto"/>
              </w:divBdr>
            </w:div>
          </w:divsChild>
        </w:div>
        <w:div w:id="168519276">
          <w:marLeft w:val="0"/>
          <w:marRight w:val="0"/>
          <w:marTop w:val="0"/>
          <w:marBottom w:val="0"/>
          <w:divBdr>
            <w:top w:val="none" w:sz="0" w:space="0" w:color="auto"/>
            <w:left w:val="none" w:sz="0" w:space="0" w:color="auto"/>
            <w:bottom w:val="none" w:sz="0" w:space="0" w:color="auto"/>
            <w:right w:val="none" w:sz="0" w:space="0" w:color="auto"/>
          </w:divBdr>
          <w:divsChild>
            <w:div w:id="300619811">
              <w:marLeft w:val="0"/>
              <w:marRight w:val="0"/>
              <w:marTop w:val="0"/>
              <w:marBottom w:val="0"/>
              <w:divBdr>
                <w:top w:val="none" w:sz="0" w:space="0" w:color="auto"/>
                <w:left w:val="none" w:sz="0" w:space="0" w:color="auto"/>
                <w:bottom w:val="none" w:sz="0" w:space="0" w:color="auto"/>
                <w:right w:val="none" w:sz="0" w:space="0" w:color="auto"/>
              </w:divBdr>
            </w:div>
          </w:divsChild>
        </w:div>
        <w:div w:id="180240551">
          <w:marLeft w:val="0"/>
          <w:marRight w:val="0"/>
          <w:marTop w:val="0"/>
          <w:marBottom w:val="0"/>
          <w:divBdr>
            <w:top w:val="none" w:sz="0" w:space="0" w:color="auto"/>
            <w:left w:val="none" w:sz="0" w:space="0" w:color="auto"/>
            <w:bottom w:val="none" w:sz="0" w:space="0" w:color="auto"/>
            <w:right w:val="none" w:sz="0" w:space="0" w:color="auto"/>
          </w:divBdr>
          <w:divsChild>
            <w:div w:id="1975207851">
              <w:marLeft w:val="0"/>
              <w:marRight w:val="0"/>
              <w:marTop w:val="0"/>
              <w:marBottom w:val="0"/>
              <w:divBdr>
                <w:top w:val="none" w:sz="0" w:space="0" w:color="auto"/>
                <w:left w:val="none" w:sz="0" w:space="0" w:color="auto"/>
                <w:bottom w:val="none" w:sz="0" w:space="0" w:color="auto"/>
                <w:right w:val="none" w:sz="0" w:space="0" w:color="auto"/>
              </w:divBdr>
            </w:div>
          </w:divsChild>
        </w:div>
        <w:div w:id="188809313">
          <w:marLeft w:val="0"/>
          <w:marRight w:val="0"/>
          <w:marTop w:val="0"/>
          <w:marBottom w:val="0"/>
          <w:divBdr>
            <w:top w:val="none" w:sz="0" w:space="0" w:color="auto"/>
            <w:left w:val="none" w:sz="0" w:space="0" w:color="auto"/>
            <w:bottom w:val="none" w:sz="0" w:space="0" w:color="auto"/>
            <w:right w:val="none" w:sz="0" w:space="0" w:color="auto"/>
          </w:divBdr>
          <w:divsChild>
            <w:div w:id="1740904683">
              <w:marLeft w:val="0"/>
              <w:marRight w:val="0"/>
              <w:marTop w:val="0"/>
              <w:marBottom w:val="0"/>
              <w:divBdr>
                <w:top w:val="none" w:sz="0" w:space="0" w:color="auto"/>
                <w:left w:val="none" w:sz="0" w:space="0" w:color="auto"/>
                <w:bottom w:val="none" w:sz="0" w:space="0" w:color="auto"/>
                <w:right w:val="none" w:sz="0" w:space="0" w:color="auto"/>
              </w:divBdr>
            </w:div>
          </w:divsChild>
        </w:div>
        <w:div w:id="227038947">
          <w:marLeft w:val="0"/>
          <w:marRight w:val="0"/>
          <w:marTop w:val="0"/>
          <w:marBottom w:val="0"/>
          <w:divBdr>
            <w:top w:val="none" w:sz="0" w:space="0" w:color="auto"/>
            <w:left w:val="none" w:sz="0" w:space="0" w:color="auto"/>
            <w:bottom w:val="none" w:sz="0" w:space="0" w:color="auto"/>
            <w:right w:val="none" w:sz="0" w:space="0" w:color="auto"/>
          </w:divBdr>
          <w:divsChild>
            <w:div w:id="1297033065">
              <w:marLeft w:val="0"/>
              <w:marRight w:val="0"/>
              <w:marTop w:val="0"/>
              <w:marBottom w:val="0"/>
              <w:divBdr>
                <w:top w:val="none" w:sz="0" w:space="0" w:color="auto"/>
                <w:left w:val="none" w:sz="0" w:space="0" w:color="auto"/>
                <w:bottom w:val="none" w:sz="0" w:space="0" w:color="auto"/>
                <w:right w:val="none" w:sz="0" w:space="0" w:color="auto"/>
              </w:divBdr>
            </w:div>
          </w:divsChild>
        </w:div>
        <w:div w:id="274140896">
          <w:marLeft w:val="0"/>
          <w:marRight w:val="0"/>
          <w:marTop w:val="0"/>
          <w:marBottom w:val="0"/>
          <w:divBdr>
            <w:top w:val="none" w:sz="0" w:space="0" w:color="auto"/>
            <w:left w:val="none" w:sz="0" w:space="0" w:color="auto"/>
            <w:bottom w:val="none" w:sz="0" w:space="0" w:color="auto"/>
            <w:right w:val="none" w:sz="0" w:space="0" w:color="auto"/>
          </w:divBdr>
          <w:divsChild>
            <w:div w:id="659576748">
              <w:marLeft w:val="0"/>
              <w:marRight w:val="0"/>
              <w:marTop w:val="0"/>
              <w:marBottom w:val="0"/>
              <w:divBdr>
                <w:top w:val="none" w:sz="0" w:space="0" w:color="auto"/>
                <w:left w:val="none" w:sz="0" w:space="0" w:color="auto"/>
                <w:bottom w:val="none" w:sz="0" w:space="0" w:color="auto"/>
                <w:right w:val="none" w:sz="0" w:space="0" w:color="auto"/>
              </w:divBdr>
            </w:div>
          </w:divsChild>
        </w:div>
        <w:div w:id="347757603">
          <w:marLeft w:val="0"/>
          <w:marRight w:val="0"/>
          <w:marTop w:val="0"/>
          <w:marBottom w:val="0"/>
          <w:divBdr>
            <w:top w:val="none" w:sz="0" w:space="0" w:color="auto"/>
            <w:left w:val="none" w:sz="0" w:space="0" w:color="auto"/>
            <w:bottom w:val="none" w:sz="0" w:space="0" w:color="auto"/>
            <w:right w:val="none" w:sz="0" w:space="0" w:color="auto"/>
          </w:divBdr>
          <w:divsChild>
            <w:div w:id="784420286">
              <w:marLeft w:val="0"/>
              <w:marRight w:val="0"/>
              <w:marTop w:val="0"/>
              <w:marBottom w:val="0"/>
              <w:divBdr>
                <w:top w:val="none" w:sz="0" w:space="0" w:color="auto"/>
                <w:left w:val="none" w:sz="0" w:space="0" w:color="auto"/>
                <w:bottom w:val="none" w:sz="0" w:space="0" w:color="auto"/>
                <w:right w:val="none" w:sz="0" w:space="0" w:color="auto"/>
              </w:divBdr>
            </w:div>
          </w:divsChild>
        </w:div>
        <w:div w:id="381683519">
          <w:marLeft w:val="0"/>
          <w:marRight w:val="0"/>
          <w:marTop w:val="0"/>
          <w:marBottom w:val="0"/>
          <w:divBdr>
            <w:top w:val="none" w:sz="0" w:space="0" w:color="auto"/>
            <w:left w:val="none" w:sz="0" w:space="0" w:color="auto"/>
            <w:bottom w:val="none" w:sz="0" w:space="0" w:color="auto"/>
            <w:right w:val="none" w:sz="0" w:space="0" w:color="auto"/>
          </w:divBdr>
          <w:divsChild>
            <w:div w:id="1153567702">
              <w:marLeft w:val="0"/>
              <w:marRight w:val="0"/>
              <w:marTop w:val="0"/>
              <w:marBottom w:val="0"/>
              <w:divBdr>
                <w:top w:val="none" w:sz="0" w:space="0" w:color="auto"/>
                <w:left w:val="none" w:sz="0" w:space="0" w:color="auto"/>
                <w:bottom w:val="none" w:sz="0" w:space="0" w:color="auto"/>
                <w:right w:val="none" w:sz="0" w:space="0" w:color="auto"/>
              </w:divBdr>
            </w:div>
          </w:divsChild>
        </w:div>
        <w:div w:id="386801414">
          <w:marLeft w:val="0"/>
          <w:marRight w:val="0"/>
          <w:marTop w:val="0"/>
          <w:marBottom w:val="0"/>
          <w:divBdr>
            <w:top w:val="none" w:sz="0" w:space="0" w:color="auto"/>
            <w:left w:val="none" w:sz="0" w:space="0" w:color="auto"/>
            <w:bottom w:val="none" w:sz="0" w:space="0" w:color="auto"/>
            <w:right w:val="none" w:sz="0" w:space="0" w:color="auto"/>
          </w:divBdr>
          <w:divsChild>
            <w:div w:id="2079747884">
              <w:marLeft w:val="0"/>
              <w:marRight w:val="0"/>
              <w:marTop w:val="0"/>
              <w:marBottom w:val="0"/>
              <w:divBdr>
                <w:top w:val="none" w:sz="0" w:space="0" w:color="auto"/>
                <w:left w:val="none" w:sz="0" w:space="0" w:color="auto"/>
                <w:bottom w:val="none" w:sz="0" w:space="0" w:color="auto"/>
                <w:right w:val="none" w:sz="0" w:space="0" w:color="auto"/>
              </w:divBdr>
            </w:div>
          </w:divsChild>
        </w:div>
        <w:div w:id="391780567">
          <w:marLeft w:val="0"/>
          <w:marRight w:val="0"/>
          <w:marTop w:val="0"/>
          <w:marBottom w:val="0"/>
          <w:divBdr>
            <w:top w:val="none" w:sz="0" w:space="0" w:color="auto"/>
            <w:left w:val="none" w:sz="0" w:space="0" w:color="auto"/>
            <w:bottom w:val="none" w:sz="0" w:space="0" w:color="auto"/>
            <w:right w:val="none" w:sz="0" w:space="0" w:color="auto"/>
          </w:divBdr>
          <w:divsChild>
            <w:div w:id="115761586">
              <w:marLeft w:val="0"/>
              <w:marRight w:val="0"/>
              <w:marTop w:val="0"/>
              <w:marBottom w:val="0"/>
              <w:divBdr>
                <w:top w:val="none" w:sz="0" w:space="0" w:color="auto"/>
                <w:left w:val="none" w:sz="0" w:space="0" w:color="auto"/>
                <w:bottom w:val="none" w:sz="0" w:space="0" w:color="auto"/>
                <w:right w:val="none" w:sz="0" w:space="0" w:color="auto"/>
              </w:divBdr>
            </w:div>
          </w:divsChild>
        </w:div>
        <w:div w:id="425884779">
          <w:marLeft w:val="0"/>
          <w:marRight w:val="0"/>
          <w:marTop w:val="0"/>
          <w:marBottom w:val="0"/>
          <w:divBdr>
            <w:top w:val="none" w:sz="0" w:space="0" w:color="auto"/>
            <w:left w:val="none" w:sz="0" w:space="0" w:color="auto"/>
            <w:bottom w:val="none" w:sz="0" w:space="0" w:color="auto"/>
            <w:right w:val="none" w:sz="0" w:space="0" w:color="auto"/>
          </w:divBdr>
          <w:divsChild>
            <w:div w:id="1322080173">
              <w:marLeft w:val="0"/>
              <w:marRight w:val="0"/>
              <w:marTop w:val="0"/>
              <w:marBottom w:val="0"/>
              <w:divBdr>
                <w:top w:val="none" w:sz="0" w:space="0" w:color="auto"/>
                <w:left w:val="none" w:sz="0" w:space="0" w:color="auto"/>
                <w:bottom w:val="none" w:sz="0" w:space="0" w:color="auto"/>
                <w:right w:val="none" w:sz="0" w:space="0" w:color="auto"/>
              </w:divBdr>
            </w:div>
          </w:divsChild>
        </w:div>
        <w:div w:id="437144180">
          <w:marLeft w:val="0"/>
          <w:marRight w:val="0"/>
          <w:marTop w:val="0"/>
          <w:marBottom w:val="0"/>
          <w:divBdr>
            <w:top w:val="none" w:sz="0" w:space="0" w:color="auto"/>
            <w:left w:val="none" w:sz="0" w:space="0" w:color="auto"/>
            <w:bottom w:val="none" w:sz="0" w:space="0" w:color="auto"/>
            <w:right w:val="none" w:sz="0" w:space="0" w:color="auto"/>
          </w:divBdr>
          <w:divsChild>
            <w:div w:id="691296530">
              <w:marLeft w:val="0"/>
              <w:marRight w:val="0"/>
              <w:marTop w:val="0"/>
              <w:marBottom w:val="0"/>
              <w:divBdr>
                <w:top w:val="none" w:sz="0" w:space="0" w:color="auto"/>
                <w:left w:val="none" w:sz="0" w:space="0" w:color="auto"/>
                <w:bottom w:val="none" w:sz="0" w:space="0" w:color="auto"/>
                <w:right w:val="none" w:sz="0" w:space="0" w:color="auto"/>
              </w:divBdr>
            </w:div>
          </w:divsChild>
        </w:div>
        <w:div w:id="456071180">
          <w:marLeft w:val="0"/>
          <w:marRight w:val="0"/>
          <w:marTop w:val="0"/>
          <w:marBottom w:val="0"/>
          <w:divBdr>
            <w:top w:val="none" w:sz="0" w:space="0" w:color="auto"/>
            <w:left w:val="none" w:sz="0" w:space="0" w:color="auto"/>
            <w:bottom w:val="none" w:sz="0" w:space="0" w:color="auto"/>
            <w:right w:val="none" w:sz="0" w:space="0" w:color="auto"/>
          </w:divBdr>
          <w:divsChild>
            <w:div w:id="1667635029">
              <w:marLeft w:val="0"/>
              <w:marRight w:val="0"/>
              <w:marTop w:val="0"/>
              <w:marBottom w:val="0"/>
              <w:divBdr>
                <w:top w:val="none" w:sz="0" w:space="0" w:color="auto"/>
                <w:left w:val="none" w:sz="0" w:space="0" w:color="auto"/>
                <w:bottom w:val="none" w:sz="0" w:space="0" w:color="auto"/>
                <w:right w:val="none" w:sz="0" w:space="0" w:color="auto"/>
              </w:divBdr>
            </w:div>
          </w:divsChild>
        </w:div>
        <w:div w:id="501623678">
          <w:marLeft w:val="0"/>
          <w:marRight w:val="0"/>
          <w:marTop w:val="0"/>
          <w:marBottom w:val="0"/>
          <w:divBdr>
            <w:top w:val="none" w:sz="0" w:space="0" w:color="auto"/>
            <w:left w:val="none" w:sz="0" w:space="0" w:color="auto"/>
            <w:bottom w:val="none" w:sz="0" w:space="0" w:color="auto"/>
            <w:right w:val="none" w:sz="0" w:space="0" w:color="auto"/>
          </w:divBdr>
          <w:divsChild>
            <w:div w:id="174927626">
              <w:marLeft w:val="0"/>
              <w:marRight w:val="0"/>
              <w:marTop w:val="0"/>
              <w:marBottom w:val="0"/>
              <w:divBdr>
                <w:top w:val="none" w:sz="0" w:space="0" w:color="auto"/>
                <w:left w:val="none" w:sz="0" w:space="0" w:color="auto"/>
                <w:bottom w:val="none" w:sz="0" w:space="0" w:color="auto"/>
                <w:right w:val="none" w:sz="0" w:space="0" w:color="auto"/>
              </w:divBdr>
            </w:div>
          </w:divsChild>
        </w:div>
        <w:div w:id="522790891">
          <w:marLeft w:val="0"/>
          <w:marRight w:val="0"/>
          <w:marTop w:val="0"/>
          <w:marBottom w:val="0"/>
          <w:divBdr>
            <w:top w:val="none" w:sz="0" w:space="0" w:color="auto"/>
            <w:left w:val="none" w:sz="0" w:space="0" w:color="auto"/>
            <w:bottom w:val="none" w:sz="0" w:space="0" w:color="auto"/>
            <w:right w:val="none" w:sz="0" w:space="0" w:color="auto"/>
          </w:divBdr>
          <w:divsChild>
            <w:div w:id="216820100">
              <w:marLeft w:val="0"/>
              <w:marRight w:val="0"/>
              <w:marTop w:val="0"/>
              <w:marBottom w:val="0"/>
              <w:divBdr>
                <w:top w:val="none" w:sz="0" w:space="0" w:color="auto"/>
                <w:left w:val="none" w:sz="0" w:space="0" w:color="auto"/>
                <w:bottom w:val="none" w:sz="0" w:space="0" w:color="auto"/>
                <w:right w:val="none" w:sz="0" w:space="0" w:color="auto"/>
              </w:divBdr>
            </w:div>
          </w:divsChild>
        </w:div>
        <w:div w:id="551695841">
          <w:marLeft w:val="0"/>
          <w:marRight w:val="0"/>
          <w:marTop w:val="0"/>
          <w:marBottom w:val="0"/>
          <w:divBdr>
            <w:top w:val="none" w:sz="0" w:space="0" w:color="auto"/>
            <w:left w:val="none" w:sz="0" w:space="0" w:color="auto"/>
            <w:bottom w:val="none" w:sz="0" w:space="0" w:color="auto"/>
            <w:right w:val="none" w:sz="0" w:space="0" w:color="auto"/>
          </w:divBdr>
          <w:divsChild>
            <w:div w:id="44793579">
              <w:marLeft w:val="0"/>
              <w:marRight w:val="0"/>
              <w:marTop w:val="0"/>
              <w:marBottom w:val="0"/>
              <w:divBdr>
                <w:top w:val="none" w:sz="0" w:space="0" w:color="auto"/>
                <w:left w:val="none" w:sz="0" w:space="0" w:color="auto"/>
                <w:bottom w:val="none" w:sz="0" w:space="0" w:color="auto"/>
                <w:right w:val="none" w:sz="0" w:space="0" w:color="auto"/>
              </w:divBdr>
            </w:div>
          </w:divsChild>
        </w:div>
        <w:div w:id="564493030">
          <w:marLeft w:val="0"/>
          <w:marRight w:val="0"/>
          <w:marTop w:val="0"/>
          <w:marBottom w:val="0"/>
          <w:divBdr>
            <w:top w:val="none" w:sz="0" w:space="0" w:color="auto"/>
            <w:left w:val="none" w:sz="0" w:space="0" w:color="auto"/>
            <w:bottom w:val="none" w:sz="0" w:space="0" w:color="auto"/>
            <w:right w:val="none" w:sz="0" w:space="0" w:color="auto"/>
          </w:divBdr>
          <w:divsChild>
            <w:div w:id="1266155911">
              <w:marLeft w:val="0"/>
              <w:marRight w:val="0"/>
              <w:marTop w:val="0"/>
              <w:marBottom w:val="0"/>
              <w:divBdr>
                <w:top w:val="none" w:sz="0" w:space="0" w:color="auto"/>
                <w:left w:val="none" w:sz="0" w:space="0" w:color="auto"/>
                <w:bottom w:val="none" w:sz="0" w:space="0" w:color="auto"/>
                <w:right w:val="none" w:sz="0" w:space="0" w:color="auto"/>
              </w:divBdr>
            </w:div>
          </w:divsChild>
        </w:div>
        <w:div w:id="568929335">
          <w:marLeft w:val="0"/>
          <w:marRight w:val="0"/>
          <w:marTop w:val="0"/>
          <w:marBottom w:val="0"/>
          <w:divBdr>
            <w:top w:val="none" w:sz="0" w:space="0" w:color="auto"/>
            <w:left w:val="none" w:sz="0" w:space="0" w:color="auto"/>
            <w:bottom w:val="none" w:sz="0" w:space="0" w:color="auto"/>
            <w:right w:val="none" w:sz="0" w:space="0" w:color="auto"/>
          </w:divBdr>
          <w:divsChild>
            <w:div w:id="942998796">
              <w:marLeft w:val="0"/>
              <w:marRight w:val="0"/>
              <w:marTop w:val="0"/>
              <w:marBottom w:val="0"/>
              <w:divBdr>
                <w:top w:val="none" w:sz="0" w:space="0" w:color="auto"/>
                <w:left w:val="none" w:sz="0" w:space="0" w:color="auto"/>
                <w:bottom w:val="none" w:sz="0" w:space="0" w:color="auto"/>
                <w:right w:val="none" w:sz="0" w:space="0" w:color="auto"/>
              </w:divBdr>
            </w:div>
          </w:divsChild>
        </w:div>
        <w:div w:id="581185912">
          <w:marLeft w:val="0"/>
          <w:marRight w:val="0"/>
          <w:marTop w:val="0"/>
          <w:marBottom w:val="0"/>
          <w:divBdr>
            <w:top w:val="none" w:sz="0" w:space="0" w:color="auto"/>
            <w:left w:val="none" w:sz="0" w:space="0" w:color="auto"/>
            <w:bottom w:val="none" w:sz="0" w:space="0" w:color="auto"/>
            <w:right w:val="none" w:sz="0" w:space="0" w:color="auto"/>
          </w:divBdr>
          <w:divsChild>
            <w:div w:id="2050103792">
              <w:marLeft w:val="0"/>
              <w:marRight w:val="0"/>
              <w:marTop w:val="0"/>
              <w:marBottom w:val="0"/>
              <w:divBdr>
                <w:top w:val="none" w:sz="0" w:space="0" w:color="auto"/>
                <w:left w:val="none" w:sz="0" w:space="0" w:color="auto"/>
                <w:bottom w:val="none" w:sz="0" w:space="0" w:color="auto"/>
                <w:right w:val="none" w:sz="0" w:space="0" w:color="auto"/>
              </w:divBdr>
            </w:div>
          </w:divsChild>
        </w:div>
        <w:div w:id="585194750">
          <w:marLeft w:val="0"/>
          <w:marRight w:val="0"/>
          <w:marTop w:val="0"/>
          <w:marBottom w:val="0"/>
          <w:divBdr>
            <w:top w:val="none" w:sz="0" w:space="0" w:color="auto"/>
            <w:left w:val="none" w:sz="0" w:space="0" w:color="auto"/>
            <w:bottom w:val="none" w:sz="0" w:space="0" w:color="auto"/>
            <w:right w:val="none" w:sz="0" w:space="0" w:color="auto"/>
          </w:divBdr>
          <w:divsChild>
            <w:div w:id="701170669">
              <w:marLeft w:val="0"/>
              <w:marRight w:val="0"/>
              <w:marTop w:val="0"/>
              <w:marBottom w:val="0"/>
              <w:divBdr>
                <w:top w:val="none" w:sz="0" w:space="0" w:color="auto"/>
                <w:left w:val="none" w:sz="0" w:space="0" w:color="auto"/>
                <w:bottom w:val="none" w:sz="0" w:space="0" w:color="auto"/>
                <w:right w:val="none" w:sz="0" w:space="0" w:color="auto"/>
              </w:divBdr>
            </w:div>
            <w:div w:id="809397513">
              <w:marLeft w:val="0"/>
              <w:marRight w:val="0"/>
              <w:marTop w:val="0"/>
              <w:marBottom w:val="0"/>
              <w:divBdr>
                <w:top w:val="none" w:sz="0" w:space="0" w:color="auto"/>
                <w:left w:val="none" w:sz="0" w:space="0" w:color="auto"/>
                <w:bottom w:val="none" w:sz="0" w:space="0" w:color="auto"/>
                <w:right w:val="none" w:sz="0" w:space="0" w:color="auto"/>
              </w:divBdr>
            </w:div>
          </w:divsChild>
        </w:div>
        <w:div w:id="674767045">
          <w:marLeft w:val="0"/>
          <w:marRight w:val="0"/>
          <w:marTop w:val="0"/>
          <w:marBottom w:val="0"/>
          <w:divBdr>
            <w:top w:val="none" w:sz="0" w:space="0" w:color="auto"/>
            <w:left w:val="none" w:sz="0" w:space="0" w:color="auto"/>
            <w:bottom w:val="none" w:sz="0" w:space="0" w:color="auto"/>
            <w:right w:val="none" w:sz="0" w:space="0" w:color="auto"/>
          </w:divBdr>
          <w:divsChild>
            <w:div w:id="1093470850">
              <w:marLeft w:val="0"/>
              <w:marRight w:val="0"/>
              <w:marTop w:val="0"/>
              <w:marBottom w:val="0"/>
              <w:divBdr>
                <w:top w:val="none" w:sz="0" w:space="0" w:color="auto"/>
                <w:left w:val="none" w:sz="0" w:space="0" w:color="auto"/>
                <w:bottom w:val="none" w:sz="0" w:space="0" w:color="auto"/>
                <w:right w:val="none" w:sz="0" w:space="0" w:color="auto"/>
              </w:divBdr>
            </w:div>
          </w:divsChild>
        </w:div>
        <w:div w:id="689841519">
          <w:marLeft w:val="0"/>
          <w:marRight w:val="0"/>
          <w:marTop w:val="0"/>
          <w:marBottom w:val="0"/>
          <w:divBdr>
            <w:top w:val="none" w:sz="0" w:space="0" w:color="auto"/>
            <w:left w:val="none" w:sz="0" w:space="0" w:color="auto"/>
            <w:bottom w:val="none" w:sz="0" w:space="0" w:color="auto"/>
            <w:right w:val="none" w:sz="0" w:space="0" w:color="auto"/>
          </w:divBdr>
          <w:divsChild>
            <w:div w:id="1512143591">
              <w:marLeft w:val="0"/>
              <w:marRight w:val="0"/>
              <w:marTop w:val="0"/>
              <w:marBottom w:val="0"/>
              <w:divBdr>
                <w:top w:val="none" w:sz="0" w:space="0" w:color="auto"/>
                <w:left w:val="none" w:sz="0" w:space="0" w:color="auto"/>
                <w:bottom w:val="none" w:sz="0" w:space="0" w:color="auto"/>
                <w:right w:val="none" w:sz="0" w:space="0" w:color="auto"/>
              </w:divBdr>
            </w:div>
          </w:divsChild>
        </w:div>
        <w:div w:id="705525460">
          <w:marLeft w:val="0"/>
          <w:marRight w:val="0"/>
          <w:marTop w:val="0"/>
          <w:marBottom w:val="0"/>
          <w:divBdr>
            <w:top w:val="none" w:sz="0" w:space="0" w:color="auto"/>
            <w:left w:val="none" w:sz="0" w:space="0" w:color="auto"/>
            <w:bottom w:val="none" w:sz="0" w:space="0" w:color="auto"/>
            <w:right w:val="none" w:sz="0" w:space="0" w:color="auto"/>
          </w:divBdr>
          <w:divsChild>
            <w:div w:id="718668357">
              <w:marLeft w:val="0"/>
              <w:marRight w:val="0"/>
              <w:marTop w:val="0"/>
              <w:marBottom w:val="0"/>
              <w:divBdr>
                <w:top w:val="none" w:sz="0" w:space="0" w:color="auto"/>
                <w:left w:val="none" w:sz="0" w:space="0" w:color="auto"/>
                <w:bottom w:val="none" w:sz="0" w:space="0" w:color="auto"/>
                <w:right w:val="none" w:sz="0" w:space="0" w:color="auto"/>
              </w:divBdr>
            </w:div>
          </w:divsChild>
        </w:div>
        <w:div w:id="712459282">
          <w:marLeft w:val="0"/>
          <w:marRight w:val="0"/>
          <w:marTop w:val="0"/>
          <w:marBottom w:val="0"/>
          <w:divBdr>
            <w:top w:val="none" w:sz="0" w:space="0" w:color="auto"/>
            <w:left w:val="none" w:sz="0" w:space="0" w:color="auto"/>
            <w:bottom w:val="none" w:sz="0" w:space="0" w:color="auto"/>
            <w:right w:val="none" w:sz="0" w:space="0" w:color="auto"/>
          </w:divBdr>
          <w:divsChild>
            <w:div w:id="1592156862">
              <w:marLeft w:val="0"/>
              <w:marRight w:val="0"/>
              <w:marTop w:val="0"/>
              <w:marBottom w:val="0"/>
              <w:divBdr>
                <w:top w:val="none" w:sz="0" w:space="0" w:color="auto"/>
                <w:left w:val="none" w:sz="0" w:space="0" w:color="auto"/>
                <w:bottom w:val="none" w:sz="0" w:space="0" w:color="auto"/>
                <w:right w:val="none" w:sz="0" w:space="0" w:color="auto"/>
              </w:divBdr>
            </w:div>
          </w:divsChild>
        </w:div>
        <w:div w:id="758137320">
          <w:marLeft w:val="0"/>
          <w:marRight w:val="0"/>
          <w:marTop w:val="0"/>
          <w:marBottom w:val="0"/>
          <w:divBdr>
            <w:top w:val="none" w:sz="0" w:space="0" w:color="auto"/>
            <w:left w:val="none" w:sz="0" w:space="0" w:color="auto"/>
            <w:bottom w:val="none" w:sz="0" w:space="0" w:color="auto"/>
            <w:right w:val="none" w:sz="0" w:space="0" w:color="auto"/>
          </w:divBdr>
          <w:divsChild>
            <w:div w:id="1166824428">
              <w:marLeft w:val="0"/>
              <w:marRight w:val="0"/>
              <w:marTop w:val="0"/>
              <w:marBottom w:val="0"/>
              <w:divBdr>
                <w:top w:val="none" w:sz="0" w:space="0" w:color="auto"/>
                <w:left w:val="none" w:sz="0" w:space="0" w:color="auto"/>
                <w:bottom w:val="none" w:sz="0" w:space="0" w:color="auto"/>
                <w:right w:val="none" w:sz="0" w:space="0" w:color="auto"/>
              </w:divBdr>
            </w:div>
          </w:divsChild>
        </w:div>
        <w:div w:id="768042070">
          <w:marLeft w:val="0"/>
          <w:marRight w:val="0"/>
          <w:marTop w:val="0"/>
          <w:marBottom w:val="0"/>
          <w:divBdr>
            <w:top w:val="none" w:sz="0" w:space="0" w:color="auto"/>
            <w:left w:val="none" w:sz="0" w:space="0" w:color="auto"/>
            <w:bottom w:val="none" w:sz="0" w:space="0" w:color="auto"/>
            <w:right w:val="none" w:sz="0" w:space="0" w:color="auto"/>
          </w:divBdr>
          <w:divsChild>
            <w:div w:id="1138647835">
              <w:marLeft w:val="0"/>
              <w:marRight w:val="0"/>
              <w:marTop w:val="0"/>
              <w:marBottom w:val="0"/>
              <w:divBdr>
                <w:top w:val="none" w:sz="0" w:space="0" w:color="auto"/>
                <w:left w:val="none" w:sz="0" w:space="0" w:color="auto"/>
                <w:bottom w:val="none" w:sz="0" w:space="0" w:color="auto"/>
                <w:right w:val="none" w:sz="0" w:space="0" w:color="auto"/>
              </w:divBdr>
            </w:div>
          </w:divsChild>
        </w:div>
        <w:div w:id="808977516">
          <w:marLeft w:val="0"/>
          <w:marRight w:val="0"/>
          <w:marTop w:val="0"/>
          <w:marBottom w:val="0"/>
          <w:divBdr>
            <w:top w:val="none" w:sz="0" w:space="0" w:color="auto"/>
            <w:left w:val="none" w:sz="0" w:space="0" w:color="auto"/>
            <w:bottom w:val="none" w:sz="0" w:space="0" w:color="auto"/>
            <w:right w:val="none" w:sz="0" w:space="0" w:color="auto"/>
          </w:divBdr>
          <w:divsChild>
            <w:div w:id="331837666">
              <w:marLeft w:val="0"/>
              <w:marRight w:val="0"/>
              <w:marTop w:val="0"/>
              <w:marBottom w:val="0"/>
              <w:divBdr>
                <w:top w:val="none" w:sz="0" w:space="0" w:color="auto"/>
                <w:left w:val="none" w:sz="0" w:space="0" w:color="auto"/>
                <w:bottom w:val="none" w:sz="0" w:space="0" w:color="auto"/>
                <w:right w:val="none" w:sz="0" w:space="0" w:color="auto"/>
              </w:divBdr>
            </w:div>
          </w:divsChild>
        </w:div>
        <w:div w:id="813567045">
          <w:marLeft w:val="0"/>
          <w:marRight w:val="0"/>
          <w:marTop w:val="0"/>
          <w:marBottom w:val="0"/>
          <w:divBdr>
            <w:top w:val="none" w:sz="0" w:space="0" w:color="auto"/>
            <w:left w:val="none" w:sz="0" w:space="0" w:color="auto"/>
            <w:bottom w:val="none" w:sz="0" w:space="0" w:color="auto"/>
            <w:right w:val="none" w:sz="0" w:space="0" w:color="auto"/>
          </w:divBdr>
          <w:divsChild>
            <w:div w:id="1142500613">
              <w:marLeft w:val="0"/>
              <w:marRight w:val="0"/>
              <w:marTop w:val="0"/>
              <w:marBottom w:val="0"/>
              <w:divBdr>
                <w:top w:val="none" w:sz="0" w:space="0" w:color="auto"/>
                <w:left w:val="none" w:sz="0" w:space="0" w:color="auto"/>
                <w:bottom w:val="none" w:sz="0" w:space="0" w:color="auto"/>
                <w:right w:val="none" w:sz="0" w:space="0" w:color="auto"/>
              </w:divBdr>
            </w:div>
          </w:divsChild>
        </w:div>
        <w:div w:id="814489589">
          <w:marLeft w:val="0"/>
          <w:marRight w:val="0"/>
          <w:marTop w:val="0"/>
          <w:marBottom w:val="0"/>
          <w:divBdr>
            <w:top w:val="none" w:sz="0" w:space="0" w:color="auto"/>
            <w:left w:val="none" w:sz="0" w:space="0" w:color="auto"/>
            <w:bottom w:val="none" w:sz="0" w:space="0" w:color="auto"/>
            <w:right w:val="none" w:sz="0" w:space="0" w:color="auto"/>
          </w:divBdr>
          <w:divsChild>
            <w:div w:id="797845294">
              <w:marLeft w:val="0"/>
              <w:marRight w:val="0"/>
              <w:marTop w:val="0"/>
              <w:marBottom w:val="0"/>
              <w:divBdr>
                <w:top w:val="none" w:sz="0" w:space="0" w:color="auto"/>
                <w:left w:val="none" w:sz="0" w:space="0" w:color="auto"/>
                <w:bottom w:val="none" w:sz="0" w:space="0" w:color="auto"/>
                <w:right w:val="none" w:sz="0" w:space="0" w:color="auto"/>
              </w:divBdr>
            </w:div>
          </w:divsChild>
        </w:div>
        <w:div w:id="826674483">
          <w:marLeft w:val="0"/>
          <w:marRight w:val="0"/>
          <w:marTop w:val="0"/>
          <w:marBottom w:val="0"/>
          <w:divBdr>
            <w:top w:val="none" w:sz="0" w:space="0" w:color="auto"/>
            <w:left w:val="none" w:sz="0" w:space="0" w:color="auto"/>
            <w:bottom w:val="none" w:sz="0" w:space="0" w:color="auto"/>
            <w:right w:val="none" w:sz="0" w:space="0" w:color="auto"/>
          </w:divBdr>
          <w:divsChild>
            <w:div w:id="1081487505">
              <w:marLeft w:val="0"/>
              <w:marRight w:val="0"/>
              <w:marTop w:val="0"/>
              <w:marBottom w:val="0"/>
              <w:divBdr>
                <w:top w:val="none" w:sz="0" w:space="0" w:color="auto"/>
                <w:left w:val="none" w:sz="0" w:space="0" w:color="auto"/>
                <w:bottom w:val="none" w:sz="0" w:space="0" w:color="auto"/>
                <w:right w:val="none" w:sz="0" w:space="0" w:color="auto"/>
              </w:divBdr>
            </w:div>
          </w:divsChild>
        </w:div>
        <w:div w:id="837883533">
          <w:marLeft w:val="0"/>
          <w:marRight w:val="0"/>
          <w:marTop w:val="0"/>
          <w:marBottom w:val="0"/>
          <w:divBdr>
            <w:top w:val="none" w:sz="0" w:space="0" w:color="auto"/>
            <w:left w:val="none" w:sz="0" w:space="0" w:color="auto"/>
            <w:bottom w:val="none" w:sz="0" w:space="0" w:color="auto"/>
            <w:right w:val="none" w:sz="0" w:space="0" w:color="auto"/>
          </w:divBdr>
          <w:divsChild>
            <w:div w:id="192157809">
              <w:marLeft w:val="0"/>
              <w:marRight w:val="0"/>
              <w:marTop w:val="0"/>
              <w:marBottom w:val="0"/>
              <w:divBdr>
                <w:top w:val="none" w:sz="0" w:space="0" w:color="auto"/>
                <w:left w:val="none" w:sz="0" w:space="0" w:color="auto"/>
                <w:bottom w:val="none" w:sz="0" w:space="0" w:color="auto"/>
                <w:right w:val="none" w:sz="0" w:space="0" w:color="auto"/>
              </w:divBdr>
            </w:div>
          </w:divsChild>
        </w:div>
        <w:div w:id="868030907">
          <w:marLeft w:val="0"/>
          <w:marRight w:val="0"/>
          <w:marTop w:val="0"/>
          <w:marBottom w:val="0"/>
          <w:divBdr>
            <w:top w:val="none" w:sz="0" w:space="0" w:color="auto"/>
            <w:left w:val="none" w:sz="0" w:space="0" w:color="auto"/>
            <w:bottom w:val="none" w:sz="0" w:space="0" w:color="auto"/>
            <w:right w:val="none" w:sz="0" w:space="0" w:color="auto"/>
          </w:divBdr>
          <w:divsChild>
            <w:div w:id="1675067172">
              <w:marLeft w:val="0"/>
              <w:marRight w:val="0"/>
              <w:marTop w:val="0"/>
              <w:marBottom w:val="0"/>
              <w:divBdr>
                <w:top w:val="none" w:sz="0" w:space="0" w:color="auto"/>
                <w:left w:val="none" w:sz="0" w:space="0" w:color="auto"/>
                <w:bottom w:val="none" w:sz="0" w:space="0" w:color="auto"/>
                <w:right w:val="none" w:sz="0" w:space="0" w:color="auto"/>
              </w:divBdr>
            </w:div>
          </w:divsChild>
        </w:div>
        <w:div w:id="875585590">
          <w:marLeft w:val="0"/>
          <w:marRight w:val="0"/>
          <w:marTop w:val="0"/>
          <w:marBottom w:val="0"/>
          <w:divBdr>
            <w:top w:val="none" w:sz="0" w:space="0" w:color="auto"/>
            <w:left w:val="none" w:sz="0" w:space="0" w:color="auto"/>
            <w:bottom w:val="none" w:sz="0" w:space="0" w:color="auto"/>
            <w:right w:val="none" w:sz="0" w:space="0" w:color="auto"/>
          </w:divBdr>
          <w:divsChild>
            <w:div w:id="652180887">
              <w:marLeft w:val="0"/>
              <w:marRight w:val="0"/>
              <w:marTop w:val="0"/>
              <w:marBottom w:val="0"/>
              <w:divBdr>
                <w:top w:val="none" w:sz="0" w:space="0" w:color="auto"/>
                <w:left w:val="none" w:sz="0" w:space="0" w:color="auto"/>
                <w:bottom w:val="none" w:sz="0" w:space="0" w:color="auto"/>
                <w:right w:val="none" w:sz="0" w:space="0" w:color="auto"/>
              </w:divBdr>
            </w:div>
          </w:divsChild>
        </w:div>
        <w:div w:id="884876852">
          <w:marLeft w:val="0"/>
          <w:marRight w:val="0"/>
          <w:marTop w:val="0"/>
          <w:marBottom w:val="0"/>
          <w:divBdr>
            <w:top w:val="none" w:sz="0" w:space="0" w:color="auto"/>
            <w:left w:val="none" w:sz="0" w:space="0" w:color="auto"/>
            <w:bottom w:val="none" w:sz="0" w:space="0" w:color="auto"/>
            <w:right w:val="none" w:sz="0" w:space="0" w:color="auto"/>
          </w:divBdr>
          <w:divsChild>
            <w:div w:id="630941731">
              <w:marLeft w:val="0"/>
              <w:marRight w:val="0"/>
              <w:marTop w:val="0"/>
              <w:marBottom w:val="0"/>
              <w:divBdr>
                <w:top w:val="none" w:sz="0" w:space="0" w:color="auto"/>
                <w:left w:val="none" w:sz="0" w:space="0" w:color="auto"/>
                <w:bottom w:val="none" w:sz="0" w:space="0" w:color="auto"/>
                <w:right w:val="none" w:sz="0" w:space="0" w:color="auto"/>
              </w:divBdr>
            </w:div>
          </w:divsChild>
        </w:div>
        <w:div w:id="948858267">
          <w:marLeft w:val="0"/>
          <w:marRight w:val="0"/>
          <w:marTop w:val="0"/>
          <w:marBottom w:val="0"/>
          <w:divBdr>
            <w:top w:val="none" w:sz="0" w:space="0" w:color="auto"/>
            <w:left w:val="none" w:sz="0" w:space="0" w:color="auto"/>
            <w:bottom w:val="none" w:sz="0" w:space="0" w:color="auto"/>
            <w:right w:val="none" w:sz="0" w:space="0" w:color="auto"/>
          </w:divBdr>
          <w:divsChild>
            <w:div w:id="996303954">
              <w:marLeft w:val="0"/>
              <w:marRight w:val="0"/>
              <w:marTop w:val="0"/>
              <w:marBottom w:val="0"/>
              <w:divBdr>
                <w:top w:val="none" w:sz="0" w:space="0" w:color="auto"/>
                <w:left w:val="none" w:sz="0" w:space="0" w:color="auto"/>
                <w:bottom w:val="none" w:sz="0" w:space="0" w:color="auto"/>
                <w:right w:val="none" w:sz="0" w:space="0" w:color="auto"/>
              </w:divBdr>
            </w:div>
          </w:divsChild>
        </w:div>
        <w:div w:id="958679712">
          <w:marLeft w:val="0"/>
          <w:marRight w:val="0"/>
          <w:marTop w:val="0"/>
          <w:marBottom w:val="0"/>
          <w:divBdr>
            <w:top w:val="none" w:sz="0" w:space="0" w:color="auto"/>
            <w:left w:val="none" w:sz="0" w:space="0" w:color="auto"/>
            <w:bottom w:val="none" w:sz="0" w:space="0" w:color="auto"/>
            <w:right w:val="none" w:sz="0" w:space="0" w:color="auto"/>
          </w:divBdr>
          <w:divsChild>
            <w:div w:id="1528759982">
              <w:marLeft w:val="0"/>
              <w:marRight w:val="0"/>
              <w:marTop w:val="0"/>
              <w:marBottom w:val="0"/>
              <w:divBdr>
                <w:top w:val="none" w:sz="0" w:space="0" w:color="auto"/>
                <w:left w:val="none" w:sz="0" w:space="0" w:color="auto"/>
                <w:bottom w:val="none" w:sz="0" w:space="0" w:color="auto"/>
                <w:right w:val="none" w:sz="0" w:space="0" w:color="auto"/>
              </w:divBdr>
            </w:div>
          </w:divsChild>
        </w:div>
        <w:div w:id="963970882">
          <w:marLeft w:val="0"/>
          <w:marRight w:val="0"/>
          <w:marTop w:val="0"/>
          <w:marBottom w:val="0"/>
          <w:divBdr>
            <w:top w:val="none" w:sz="0" w:space="0" w:color="auto"/>
            <w:left w:val="none" w:sz="0" w:space="0" w:color="auto"/>
            <w:bottom w:val="none" w:sz="0" w:space="0" w:color="auto"/>
            <w:right w:val="none" w:sz="0" w:space="0" w:color="auto"/>
          </w:divBdr>
          <w:divsChild>
            <w:div w:id="215439658">
              <w:marLeft w:val="0"/>
              <w:marRight w:val="0"/>
              <w:marTop w:val="0"/>
              <w:marBottom w:val="0"/>
              <w:divBdr>
                <w:top w:val="none" w:sz="0" w:space="0" w:color="auto"/>
                <w:left w:val="none" w:sz="0" w:space="0" w:color="auto"/>
                <w:bottom w:val="none" w:sz="0" w:space="0" w:color="auto"/>
                <w:right w:val="none" w:sz="0" w:space="0" w:color="auto"/>
              </w:divBdr>
            </w:div>
          </w:divsChild>
        </w:div>
        <w:div w:id="968784197">
          <w:marLeft w:val="0"/>
          <w:marRight w:val="0"/>
          <w:marTop w:val="0"/>
          <w:marBottom w:val="0"/>
          <w:divBdr>
            <w:top w:val="none" w:sz="0" w:space="0" w:color="auto"/>
            <w:left w:val="none" w:sz="0" w:space="0" w:color="auto"/>
            <w:bottom w:val="none" w:sz="0" w:space="0" w:color="auto"/>
            <w:right w:val="none" w:sz="0" w:space="0" w:color="auto"/>
          </w:divBdr>
          <w:divsChild>
            <w:div w:id="36634840">
              <w:marLeft w:val="0"/>
              <w:marRight w:val="0"/>
              <w:marTop w:val="0"/>
              <w:marBottom w:val="0"/>
              <w:divBdr>
                <w:top w:val="none" w:sz="0" w:space="0" w:color="auto"/>
                <w:left w:val="none" w:sz="0" w:space="0" w:color="auto"/>
                <w:bottom w:val="none" w:sz="0" w:space="0" w:color="auto"/>
                <w:right w:val="none" w:sz="0" w:space="0" w:color="auto"/>
              </w:divBdr>
            </w:div>
            <w:div w:id="1895509420">
              <w:marLeft w:val="0"/>
              <w:marRight w:val="0"/>
              <w:marTop w:val="0"/>
              <w:marBottom w:val="0"/>
              <w:divBdr>
                <w:top w:val="none" w:sz="0" w:space="0" w:color="auto"/>
                <w:left w:val="none" w:sz="0" w:space="0" w:color="auto"/>
                <w:bottom w:val="none" w:sz="0" w:space="0" w:color="auto"/>
                <w:right w:val="none" w:sz="0" w:space="0" w:color="auto"/>
              </w:divBdr>
            </w:div>
          </w:divsChild>
        </w:div>
        <w:div w:id="1011564163">
          <w:marLeft w:val="0"/>
          <w:marRight w:val="0"/>
          <w:marTop w:val="0"/>
          <w:marBottom w:val="0"/>
          <w:divBdr>
            <w:top w:val="none" w:sz="0" w:space="0" w:color="auto"/>
            <w:left w:val="none" w:sz="0" w:space="0" w:color="auto"/>
            <w:bottom w:val="none" w:sz="0" w:space="0" w:color="auto"/>
            <w:right w:val="none" w:sz="0" w:space="0" w:color="auto"/>
          </w:divBdr>
          <w:divsChild>
            <w:div w:id="343943482">
              <w:marLeft w:val="0"/>
              <w:marRight w:val="0"/>
              <w:marTop w:val="0"/>
              <w:marBottom w:val="0"/>
              <w:divBdr>
                <w:top w:val="none" w:sz="0" w:space="0" w:color="auto"/>
                <w:left w:val="none" w:sz="0" w:space="0" w:color="auto"/>
                <w:bottom w:val="none" w:sz="0" w:space="0" w:color="auto"/>
                <w:right w:val="none" w:sz="0" w:space="0" w:color="auto"/>
              </w:divBdr>
            </w:div>
          </w:divsChild>
        </w:div>
        <w:div w:id="1029767428">
          <w:marLeft w:val="0"/>
          <w:marRight w:val="0"/>
          <w:marTop w:val="0"/>
          <w:marBottom w:val="0"/>
          <w:divBdr>
            <w:top w:val="none" w:sz="0" w:space="0" w:color="auto"/>
            <w:left w:val="none" w:sz="0" w:space="0" w:color="auto"/>
            <w:bottom w:val="none" w:sz="0" w:space="0" w:color="auto"/>
            <w:right w:val="none" w:sz="0" w:space="0" w:color="auto"/>
          </w:divBdr>
          <w:divsChild>
            <w:div w:id="1499347497">
              <w:marLeft w:val="0"/>
              <w:marRight w:val="0"/>
              <w:marTop w:val="0"/>
              <w:marBottom w:val="0"/>
              <w:divBdr>
                <w:top w:val="none" w:sz="0" w:space="0" w:color="auto"/>
                <w:left w:val="none" w:sz="0" w:space="0" w:color="auto"/>
                <w:bottom w:val="none" w:sz="0" w:space="0" w:color="auto"/>
                <w:right w:val="none" w:sz="0" w:space="0" w:color="auto"/>
              </w:divBdr>
            </w:div>
          </w:divsChild>
        </w:div>
        <w:div w:id="1055158859">
          <w:marLeft w:val="0"/>
          <w:marRight w:val="0"/>
          <w:marTop w:val="0"/>
          <w:marBottom w:val="0"/>
          <w:divBdr>
            <w:top w:val="none" w:sz="0" w:space="0" w:color="auto"/>
            <w:left w:val="none" w:sz="0" w:space="0" w:color="auto"/>
            <w:bottom w:val="none" w:sz="0" w:space="0" w:color="auto"/>
            <w:right w:val="none" w:sz="0" w:space="0" w:color="auto"/>
          </w:divBdr>
          <w:divsChild>
            <w:div w:id="391850028">
              <w:marLeft w:val="0"/>
              <w:marRight w:val="0"/>
              <w:marTop w:val="0"/>
              <w:marBottom w:val="0"/>
              <w:divBdr>
                <w:top w:val="none" w:sz="0" w:space="0" w:color="auto"/>
                <w:left w:val="none" w:sz="0" w:space="0" w:color="auto"/>
                <w:bottom w:val="none" w:sz="0" w:space="0" w:color="auto"/>
                <w:right w:val="none" w:sz="0" w:space="0" w:color="auto"/>
              </w:divBdr>
            </w:div>
          </w:divsChild>
        </w:div>
        <w:div w:id="1072044159">
          <w:marLeft w:val="0"/>
          <w:marRight w:val="0"/>
          <w:marTop w:val="0"/>
          <w:marBottom w:val="0"/>
          <w:divBdr>
            <w:top w:val="none" w:sz="0" w:space="0" w:color="auto"/>
            <w:left w:val="none" w:sz="0" w:space="0" w:color="auto"/>
            <w:bottom w:val="none" w:sz="0" w:space="0" w:color="auto"/>
            <w:right w:val="none" w:sz="0" w:space="0" w:color="auto"/>
          </w:divBdr>
          <w:divsChild>
            <w:div w:id="138494859">
              <w:marLeft w:val="0"/>
              <w:marRight w:val="0"/>
              <w:marTop w:val="0"/>
              <w:marBottom w:val="0"/>
              <w:divBdr>
                <w:top w:val="none" w:sz="0" w:space="0" w:color="auto"/>
                <w:left w:val="none" w:sz="0" w:space="0" w:color="auto"/>
                <w:bottom w:val="none" w:sz="0" w:space="0" w:color="auto"/>
                <w:right w:val="none" w:sz="0" w:space="0" w:color="auto"/>
              </w:divBdr>
            </w:div>
          </w:divsChild>
        </w:div>
        <w:div w:id="1098794550">
          <w:marLeft w:val="0"/>
          <w:marRight w:val="0"/>
          <w:marTop w:val="0"/>
          <w:marBottom w:val="0"/>
          <w:divBdr>
            <w:top w:val="none" w:sz="0" w:space="0" w:color="auto"/>
            <w:left w:val="none" w:sz="0" w:space="0" w:color="auto"/>
            <w:bottom w:val="none" w:sz="0" w:space="0" w:color="auto"/>
            <w:right w:val="none" w:sz="0" w:space="0" w:color="auto"/>
          </w:divBdr>
          <w:divsChild>
            <w:div w:id="164319289">
              <w:marLeft w:val="0"/>
              <w:marRight w:val="0"/>
              <w:marTop w:val="0"/>
              <w:marBottom w:val="0"/>
              <w:divBdr>
                <w:top w:val="none" w:sz="0" w:space="0" w:color="auto"/>
                <w:left w:val="none" w:sz="0" w:space="0" w:color="auto"/>
                <w:bottom w:val="none" w:sz="0" w:space="0" w:color="auto"/>
                <w:right w:val="none" w:sz="0" w:space="0" w:color="auto"/>
              </w:divBdr>
            </w:div>
          </w:divsChild>
        </w:div>
        <w:div w:id="1127551042">
          <w:marLeft w:val="0"/>
          <w:marRight w:val="0"/>
          <w:marTop w:val="0"/>
          <w:marBottom w:val="0"/>
          <w:divBdr>
            <w:top w:val="none" w:sz="0" w:space="0" w:color="auto"/>
            <w:left w:val="none" w:sz="0" w:space="0" w:color="auto"/>
            <w:bottom w:val="none" w:sz="0" w:space="0" w:color="auto"/>
            <w:right w:val="none" w:sz="0" w:space="0" w:color="auto"/>
          </w:divBdr>
          <w:divsChild>
            <w:div w:id="230701782">
              <w:marLeft w:val="0"/>
              <w:marRight w:val="0"/>
              <w:marTop w:val="0"/>
              <w:marBottom w:val="0"/>
              <w:divBdr>
                <w:top w:val="none" w:sz="0" w:space="0" w:color="auto"/>
                <w:left w:val="none" w:sz="0" w:space="0" w:color="auto"/>
                <w:bottom w:val="none" w:sz="0" w:space="0" w:color="auto"/>
                <w:right w:val="none" w:sz="0" w:space="0" w:color="auto"/>
              </w:divBdr>
            </w:div>
          </w:divsChild>
        </w:div>
        <w:div w:id="1152721589">
          <w:marLeft w:val="0"/>
          <w:marRight w:val="0"/>
          <w:marTop w:val="0"/>
          <w:marBottom w:val="0"/>
          <w:divBdr>
            <w:top w:val="none" w:sz="0" w:space="0" w:color="auto"/>
            <w:left w:val="none" w:sz="0" w:space="0" w:color="auto"/>
            <w:bottom w:val="none" w:sz="0" w:space="0" w:color="auto"/>
            <w:right w:val="none" w:sz="0" w:space="0" w:color="auto"/>
          </w:divBdr>
          <w:divsChild>
            <w:div w:id="1383209444">
              <w:marLeft w:val="0"/>
              <w:marRight w:val="0"/>
              <w:marTop w:val="0"/>
              <w:marBottom w:val="0"/>
              <w:divBdr>
                <w:top w:val="none" w:sz="0" w:space="0" w:color="auto"/>
                <w:left w:val="none" w:sz="0" w:space="0" w:color="auto"/>
                <w:bottom w:val="none" w:sz="0" w:space="0" w:color="auto"/>
                <w:right w:val="none" w:sz="0" w:space="0" w:color="auto"/>
              </w:divBdr>
            </w:div>
          </w:divsChild>
        </w:div>
        <w:div w:id="1167095600">
          <w:marLeft w:val="0"/>
          <w:marRight w:val="0"/>
          <w:marTop w:val="0"/>
          <w:marBottom w:val="0"/>
          <w:divBdr>
            <w:top w:val="none" w:sz="0" w:space="0" w:color="auto"/>
            <w:left w:val="none" w:sz="0" w:space="0" w:color="auto"/>
            <w:bottom w:val="none" w:sz="0" w:space="0" w:color="auto"/>
            <w:right w:val="none" w:sz="0" w:space="0" w:color="auto"/>
          </w:divBdr>
          <w:divsChild>
            <w:div w:id="270481640">
              <w:marLeft w:val="0"/>
              <w:marRight w:val="0"/>
              <w:marTop w:val="0"/>
              <w:marBottom w:val="0"/>
              <w:divBdr>
                <w:top w:val="none" w:sz="0" w:space="0" w:color="auto"/>
                <w:left w:val="none" w:sz="0" w:space="0" w:color="auto"/>
                <w:bottom w:val="none" w:sz="0" w:space="0" w:color="auto"/>
                <w:right w:val="none" w:sz="0" w:space="0" w:color="auto"/>
              </w:divBdr>
            </w:div>
          </w:divsChild>
        </w:div>
        <w:div w:id="1177579745">
          <w:marLeft w:val="0"/>
          <w:marRight w:val="0"/>
          <w:marTop w:val="0"/>
          <w:marBottom w:val="0"/>
          <w:divBdr>
            <w:top w:val="none" w:sz="0" w:space="0" w:color="auto"/>
            <w:left w:val="none" w:sz="0" w:space="0" w:color="auto"/>
            <w:bottom w:val="none" w:sz="0" w:space="0" w:color="auto"/>
            <w:right w:val="none" w:sz="0" w:space="0" w:color="auto"/>
          </w:divBdr>
          <w:divsChild>
            <w:div w:id="1253275615">
              <w:marLeft w:val="0"/>
              <w:marRight w:val="0"/>
              <w:marTop w:val="0"/>
              <w:marBottom w:val="0"/>
              <w:divBdr>
                <w:top w:val="none" w:sz="0" w:space="0" w:color="auto"/>
                <w:left w:val="none" w:sz="0" w:space="0" w:color="auto"/>
                <w:bottom w:val="none" w:sz="0" w:space="0" w:color="auto"/>
                <w:right w:val="none" w:sz="0" w:space="0" w:color="auto"/>
              </w:divBdr>
            </w:div>
          </w:divsChild>
        </w:div>
        <w:div w:id="1181509207">
          <w:marLeft w:val="0"/>
          <w:marRight w:val="0"/>
          <w:marTop w:val="0"/>
          <w:marBottom w:val="0"/>
          <w:divBdr>
            <w:top w:val="none" w:sz="0" w:space="0" w:color="auto"/>
            <w:left w:val="none" w:sz="0" w:space="0" w:color="auto"/>
            <w:bottom w:val="none" w:sz="0" w:space="0" w:color="auto"/>
            <w:right w:val="none" w:sz="0" w:space="0" w:color="auto"/>
          </w:divBdr>
          <w:divsChild>
            <w:div w:id="1111782266">
              <w:marLeft w:val="0"/>
              <w:marRight w:val="0"/>
              <w:marTop w:val="0"/>
              <w:marBottom w:val="0"/>
              <w:divBdr>
                <w:top w:val="none" w:sz="0" w:space="0" w:color="auto"/>
                <w:left w:val="none" w:sz="0" w:space="0" w:color="auto"/>
                <w:bottom w:val="none" w:sz="0" w:space="0" w:color="auto"/>
                <w:right w:val="none" w:sz="0" w:space="0" w:color="auto"/>
              </w:divBdr>
            </w:div>
          </w:divsChild>
        </w:div>
        <w:div w:id="1183208283">
          <w:marLeft w:val="0"/>
          <w:marRight w:val="0"/>
          <w:marTop w:val="0"/>
          <w:marBottom w:val="0"/>
          <w:divBdr>
            <w:top w:val="none" w:sz="0" w:space="0" w:color="auto"/>
            <w:left w:val="none" w:sz="0" w:space="0" w:color="auto"/>
            <w:bottom w:val="none" w:sz="0" w:space="0" w:color="auto"/>
            <w:right w:val="none" w:sz="0" w:space="0" w:color="auto"/>
          </w:divBdr>
          <w:divsChild>
            <w:div w:id="1000087543">
              <w:marLeft w:val="0"/>
              <w:marRight w:val="0"/>
              <w:marTop w:val="0"/>
              <w:marBottom w:val="0"/>
              <w:divBdr>
                <w:top w:val="none" w:sz="0" w:space="0" w:color="auto"/>
                <w:left w:val="none" w:sz="0" w:space="0" w:color="auto"/>
                <w:bottom w:val="none" w:sz="0" w:space="0" w:color="auto"/>
                <w:right w:val="none" w:sz="0" w:space="0" w:color="auto"/>
              </w:divBdr>
            </w:div>
          </w:divsChild>
        </w:div>
        <w:div w:id="1191189769">
          <w:marLeft w:val="0"/>
          <w:marRight w:val="0"/>
          <w:marTop w:val="0"/>
          <w:marBottom w:val="0"/>
          <w:divBdr>
            <w:top w:val="none" w:sz="0" w:space="0" w:color="auto"/>
            <w:left w:val="none" w:sz="0" w:space="0" w:color="auto"/>
            <w:bottom w:val="none" w:sz="0" w:space="0" w:color="auto"/>
            <w:right w:val="none" w:sz="0" w:space="0" w:color="auto"/>
          </w:divBdr>
          <w:divsChild>
            <w:div w:id="81801171">
              <w:marLeft w:val="0"/>
              <w:marRight w:val="0"/>
              <w:marTop w:val="0"/>
              <w:marBottom w:val="0"/>
              <w:divBdr>
                <w:top w:val="none" w:sz="0" w:space="0" w:color="auto"/>
                <w:left w:val="none" w:sz="0" w:space="0" w:color="auto"/>
                <w:bottom w:val="none" w:sz="0" w:space="0" w:color="auto"/>
                <w:right w:val="none" w:sz="0" w:space="0" w:color="auto"/>
              </w:divBdr>
            </w:div>
          </w:divsChild>
        </w:div>
        <w:div w:id="1197304716">
          <w:marLeft w:val="0"/>
          <w:marRight w:val="0"/>
          <w:marTop w:val="0"/>
          <w:marBottom w:val="0"/>
          <w:divBdr>
            <w:top w:val="none" w:sz="0" w:space="0" w:color="auto"/>
            <w:left w:val="none" w:sz="0" w:space="0" w:color="auto"/>
            <w:bottom w:val="none" w:sz="0" w:space="0" w:color="auto"/>
            <w:right w:val="none" w:sz="0" w:space="0" w:color="auto"/>
          </w:divBdr>
          <w:divsChild>
            <w:div w:id="645285728">
              <w:marLeft w:val="0"/>
              <w:marRight w:val="0"/>
              <w:marTop w:val="0"/>
              <w:marBottom w:val="0"/>
              <w:divBdr>
                <w:top w:val="none" w:sz="0" w:space="0" w:color="auto"/>
                <w:left w:val="none" w:sz="0" w:space="0" w:color="auto"/>
                <w:bottom w:val="none" w:sz="0" w:space="0" w:color="auto"/>
                <w:right w:val="none" w:sz="0" w:space="0" w:color="auto"/>
              </w:divBdr>
            </w:div>
          </w:divsChild>
        </w:div>
        <w:div w:id="1207134922">
          <w:marLeft w:val="0"/>
          <w:marRight w:val="0"/>
          <w:marTop w:val="0"/>
          <w:marBottom w:val="0"/>
          <w:divBdr>
            <w:top w:val="none" w:sz="0" w:space="0" w:color="auto"/>
            <w:left w:val="none" w:sz="0" w:space="0" w:color="auto"/>
            <w:bottom w:val="none" w:sz="0" w:space="0" w:color="auto"/>
            <w:right w:val="none" w:sz="0" w:space="0" w:color="auto"/>
          </w:divBdr>
          <w:divsChild>
            <w:div w:id="1017804847">
              <w:marLeft w:val="0"/>
              <w:marRight w:val="0"/>
              <w:marTop w:val="0"/>
              <w:marBottom w:val="0"/>
              <w:divBdr>
                <w:top w:val="none" w:sz="0" w:space="0" w:color="auto"/>
                <w:left w:val="none" w:sz="0" w:space="0" w:color="auto"/>
                <w:bottom w:val="none" w:sz="0" w:space="0" w:color="auto"/>
                <w:right w:val="none" w:sz="0" w:space="0" w:color="auto"/>
              </w:divBdr>
            </w:div>
          </w:divsChild>
        </w:div>
        <w:div w:id="1215654611">
          <w:marLeft w:val="0"/>
          <w:marRight w:val="0"/>
          <w:marTop w:val="0"/>
          <w:marBottom w:val="0"/>
          <w:divBdr>
            <w:top w:val="none" w:sz="0" w:space="0" w:color="auto"/>
            <w:left w:val="none" w:sz="0" w:space="0" w:color="auto"/>
            <w:bottom w:val="none" w:sz="0" w:space="0" w:color="auto"/>
            <w:right w:val="none" w:sz="0" w:space="0" w:color="auto"/>
          </w:divBdr>
          <w:divsChild>
            <w:div w:id="282200523">
              <w:marLeft w:val="0"/>
              <w:marRight w:val="0"/>
              <w:marTop w:val="0"/>
              <w:marBottom w:val="0"/>
              <w:divBdr>
                <w:top w:val="none" w:sz="0" w:space="0" w:color="auto"/>
                <w:left w:val="none" w:sz="0" w:space="0" w:color="auto"/>
                <w:bottom w:val="none" w:sz="0" w:space="0" w:color="auto"/>
                <w:right w:val="none" w:sz="0" w:space="0" w:color="auto"/>
              </w:divBdr>
            </w:div>
          </w:divsChild>
        </w:div>
        <w:div w:id="1231380992">
          <w:marLeft w:val="0"/>
          <w:marRight w:val="0"/>
          <w:marTop w:val="0"/>
          <w:marBottom w:val="0"/>
          <w:divBdr>
            <w:top w:val="none" w:sz="0" w:space="0" w:color="auto"/>
            <w:left w:val="none" w:sz="0" w:space="0" w:color="auto"/>
            <w:bottom w:val="none" w:sz="0" w:space="0" w:color="auto"/>
            <w:right w:val="none" w:sz="0" w:space="0" w:color="auto"/>
          </w:divBdr>
          <w:divsChild>
            <w:div w:id="1880587181">
              <w:marLeft w:val="0"/>
              <w:marRight w:val="0"/>
              <w:marTop w:val="0"/>
              <w:marBottom w:val="0"/>
              <w:divBdr>
                <w:top w:val="none" w:sz="0" w:space="0" w:color="auto"/>
                <w:left w:val="none" w:sz="0" w:space="0" w:color="auto"/>
                <w:bottom w:val="none" w:sz="0" w:space="0" w:color="auto"/>
                <w:right w:val="none" w:sz="0" w:space="0" w:color="auto"/>
              </w:divBdr>
            </w:div>
          </w:divsChild>
        </w:div>
        <w:div w:id="1238789273">
          <w:marLeft w:val="0"/>
          <w:marRight w:val="0"/>
          <w:marTop w:val="0"/>
          <w:marBottom w:val="0"/>
          <w:divBdr>
            <w:top w:val="none" w:sz="0" w:space="0" w:color="auto"/>
            <w:left w:val="none" w:sz="0" w:space="0" w:color="auto"/>
            <w:bottom w:val="none" w:sz="0" w:space="0" w:color="auto"/>
            <w:right w:val="none" w:sz="0" w:space="0" w:color="auto"/>
          </w:divBdr>
          <w:divsChild>
            <w:div w:id="1042249972">
              <w:marLeft w:val="0"/>
              <w:marRight w:val="0"/>
              <w:marTop w:val="0"/>
              <w:marBottom w:val="0"/>
              <w:divBdr>
                <w:top w:val="none" w:sz="0" w:space="0" w:color="auto"/>
                <w:left w:val="none" w:sz="0" w:space="0" w:color="auto"/>
                <w:bottom w:val="none" w:sz="0" w:space="0" w:color="auto"/>
                <w:right w:val="none" w:sz="0" w:space="0" w:color="auto"/>
              </w:divBdr>
            </w:div>
          </w:divsChild>
        </w:div>
        <w:div w:id="1272668945">
          <w:marLeft w:val="0"/>
          <w:marRight w:val="0"/>
          <w:marTop w:val="0"/>
          <w:marBottom w:val="0"/>
          <w:divBdr>
            <w:top w:val="none" w:sz="0" w:space="0" w:color="auto"/>
            <w:left w:val="none" w:sz="0" w:space="0" w:color="auto"/>
            <w:bottom w:val="none" w:sz="0" w:space="0" w:color="auto"/>
            <w:right w:val="none" w:sz="0" w:space="0" w:color="auto"/>
          </w:divBdr>
          <w:divsChild>
            <w:div w:id="149634931">
              <w:marLeft w:val="0"/>
              <w:marRight w:val="0"/>
              <w:marTop w:val="0"/>
              <w:marBottom w:val="0"/>
              <w:divBdr>
                <w:top w:val="none" w:sz="0" w:space="0" w:color="auto"/>
                <w:left w:val="none" w:sz="0" w:space="0" w:color="auto"/>
                <w:bottom w:val="none" w:sz="0" w:space="0" w:color="auto"/>
                <w:right w:val="none" w:sz="0" w:space="0" w:color="auto"/>
              </w:divBdr>
            </w:div>
          </w:divsChild>
        </w:div>
        <w:div w:id="1277834751">
          <w:marLeft w:val="0"/>
          <w:marRight w:val="0"/>
          <w:marTop w:val="0"/>
          <w:marBottom w:val="0"/>
          <w:divBdr>
            <w:top w:val="none" w:sz="0" w:space="0" w:color="auto"/>
            <w:left w:val="none" w:sz="0" w:space="0" w:color="auto"/>
            <w:bottom w:val="none" w:sz="0" w:space="0" w:color="auto"/>
            <w:right w:val="none" w:sz="0" w:space="0" w:color="auto"/>
          </w:divBdr>
          <w:divsChild>
            <w:div w:id="131486371">
              <w:marLeft w:val="0"/>
              <w:marRight w:val="0"/>
              <w:marTop w:val="0"/>
              <w:marBottom w:val="0"/>
              <w:divBdr>
                <w:top w:val="none" w:sz="0" w:space="0" w:color="auto"/>
                <w:left w:val="none" w:sz="0" w:space="0" w:color="auto"/>
                <w:bottom w:val="none" w:sz="0" w:space="0" w:color="auto"/>
                <w:right w:val="none" w:sz="0" w:space="0" w:color="auto"/>
              </w:divBdr>
            </w:div>
          </w:divsChild>
        </w:div>
        <w:div w:id="1292396383">
          <w:marLeft w:val="0"/>
          <w:marRight w:val="0"/>
          <w:marTop w:val="0"/>
          <w:marBottom w:val="0"/>
          <w:divBdr>
            <w:top w:val="none" w:sz="0" w:space="0" w:color="auto"/>
            <w:left w:val="none" w:sz="0" w:space="0" w:color="auto"/>
            <w:bottom w:val="none" w:sz="0" w:space="0" w:color="auto"/>
            <w:right w:val="none" w:sz="0" w:space="0" w:color="auto"/>
          </w:divBdr>
          <w:divsChild>
            <w:div w:id="1062143816">
              <w:marLeft w:val="0"/>
              <w:marRight w:val="0"/>
              <w:marTop w:val="0"/>
              <w:marBottom w:val="0"/>
              <w:divBdr>
                <w:top w:val="none" w:sz="0" w:space="0" w:color="auto"/>
                <w:left w:val="none" w:sz="0" w:space="0" w:color="auto"/>
                <w:bottom w:val="none" w:sz="0" w:space="0" w:color="auto"/>
                <w:right w:val="none" w:sz="0" w:space="0" w:color="auto"/>
              </w:divBdr>
            </w:div>
          </w:divsChild>
        </w:div>
        <w:div w:id="1315528151">
          <w:marLeft w:val="0"/>
          <w:marRight w:val="0"/>
          <w:marTop w:val="0"/>
          <w:marBottom w:val="0"/>
          <w:divBdr>
            <w:top w:val="none" w:sz="0" w:space="0" w:color="auto"/>
            <w:left w:val="none" w:sz="0" w:space="0" w:color="auto"/>
            <w:bottom w:val="none" w:sz="0" w:space="0" w:color="auto"/>
            <w:right w:val="none" w:sz="0" w:space="0" w:color="auto"/>
          </w:divBdr>
          <w:divsChild>
            <w:div w:id="1690642443">
              <w:marLeft w:val="0"/>
              <w:marRight w:val="0"/>
              <w:marTop w:val="0"/>
              <w:marBottom w:val="0"/>
              <w:divBdr>
                <w:top w:val="none" w:sz="0" w:space="0" w:color="auto"/>
                <w:left w:val="none" w:sz="0" w:space="0" w:color="auto"/>
                <w:bottom w:val="none" w:sz="0" w:space="0" w:color="auto"/>
                <w:right w:val="none" w:sz="0" w:space="0" w:color="auto"/>
              </w:divBdr>
            </w:div>
          </w:divsChild>
        </w:div>
        <w:div w:id="1374884479">
          <w:marLeft w:val="0"/>
          <w:marRight w:val="0"/>
          <w:marTop w:val="0"/>
          <w:marBottom w:val="0"/>
          <w:divBdr>
            <w:top w:val="none" w:sz="0" w:space="0" w:color="auto"/>
            <w:left w:val="none" w:sz="0" w:space="0" w:color="auto"/>
            <w:bottom w:val="none" w:sz="0" w:space="0" w:color="auto"/>
            <w:right w:val="none" w:sz="0" w:space="0" w:color="auto"/>
          </w:divBdr>
          <w:divsChild>
            <w:div w:id="26297124">
              <w:marLeft w:val="0"/>
              <w:marRight w:val="0"/>
              <w:marTop w:val="0"/>
              <w:marBottom w:val="0"/>
              <w:divBdr>
                <w:top w:val="none" w:sz="0" w:space="0" w:color="auto"/>
                <w:left w:val="none" w:sz="0" w:space="0" w:color="auto"/>
                <w:bottom w:val="none" w:sz="0" w:space="0" w:color="auto"/>
                <w:right w:val="none" w:sz="0" w:space="0" w:color="auto"/>
              </w:divBdr>
            </w:div>
          </w:divsChild>
        </w:div>
        <w:div w:id="1381977431">
          <w:marLeft w:val="0"/>
          <w:marRight w:val="0"/>
          <w:marTop w:val="0"/>
          <w:marBottom w:val="0"/>
          <w:divBdr>
            <w:top w:val="none" w:sz="0" w:space="0" w:color="auto"/>
            <w:left w:val="none" w:sz="0" w:space="0" w:color="auto"/>
            <w:bottom w:val="none" w:sz="0" w:space="0" w:color="auto"/>
            <w:right w:val="none" w:sz="0" w:space="0" w:color="auto"/>
          </w:divBdr>
          <w:divsChild>
            <w:div w:id="1566792866">
              <w:marLeft w:val="0"/>
              <w:marRight w:val="0"/>
              <w:marTop w:val="0"/>
              <w:marBottom w:val="0"/>
              <w:divBdr>
                <w:top w:val="none" w:sz="0" w:space="0" w:color="auto"/>
                <w:left w:val="none" w:sz="0" w:space="0" w:color="auto"/>
                <w:bottom w:val="none" w:sz="0" w:space="0" w:color="auto"/>
                <w:right w:val="none" w:sz="0" w:space="0" w:color="auto"/>
              </w:divBdr>
            </w:div>
          </w:divsChild>
        </w:div>
        <w:div w:id="1383554793">
          <w:marLeft w:val="0"/>
          <w:marRight w:val="0"/>
          <w:marTop w:val="0"/>
          <w:marBottom w:val="0"/>
          <w:divBdr>
            <w:top w:val="none" w:sz="0" w:space="0" w:color="auto"/>
            <w:left w:val="none" w:sz="0" w:space="0" w:color="auto"/>
            <w:bottom w:val="none" w:sz="0" w:space="0" w:color="auto"/>
            <w:right w:val="none" w:sz="0" w:space="0" w:color="auto"/>
          </w:divBdr>
          <w:divsChild>
            <w:div w:id="2024211448">
              <w:marLeft w:val="0"/>
              <w:marRight w:val="0"/>
              <w:marTop w:val="0"/>
              <w:marBottom w:val="0"/>
              <w:divBdr>
                <w:top w:val="none" w:sz="0" w:space="0" w:color="auto"/>
                <w:left w:val="none" w:sz="0" w:space="0" w:color="auto"/>
                <w:bottom w:val="none" w:sz="0" w:space="0" w:color="auto"/>
                <w:right w:val="none" w:sz="0" w:space="0" w:color="auto"/>
              </w:divBdr>
            </w:div>
          </w:divsChild>
        </w:div>
        <w:div w:id="1387952981">
          <w:marLeft w:val="0"/>
          <w:marRight w:val="0"/>
          <w:marTop w:val="0"/>
          <w:marBottom w:val="0"/>
          <w:divBdr>
            <w:top w:val="none" w:sz="0" w:space="0" w:color="auto"/>
            <w:left w:val="none" w:sz="0" w:space="0" w:color="auto"/>
            <w:bottom w:val="none" w:sz="0" w:space="0" w:color="auto"/>
            <w:right w:val="none" w:sz="0" w:space="0" w:color="auto"/>
          </w:divBdr>
          <w:divsChild>
            <w:div w:id="880825162">
              <w:marLeft w:val="0"/>
              <w:marRight w:val="0"/>
              <w:marTop w:val="0"/>
              <w:marBottom w:val="0"/>
              <w:divBdr>
                <w:top w:val="none" w:sz="0" w:space="0" w:color="auto"/>
                <w:left w:val="none" w:sz="0" w:space="0" w:color="auto"/>
                <w:bottom w:val="none" w:sz="0" w:space="0" w:color="auto"/>
                <w:right w:val="none" w:sz="0" w:space="0" w:color="auto"/>
              </w:divBdr>
            </w:div>
          </w:divsChild>
        </w:div>
        <w:div w:id="1400398790">
          <w:marLeft w:val="0"/>
          <w:marRight w:val="0"/>
          <w:marTop w:val="0"/>
          <w:marBottom w:val="0"/>
          <w:divBdr>
            <w:top w:val="none" w:sz="0" w:space="0" w:color="auto"/>
            <w:left w:val="none" w:sz="0" w:space="0" w:color="auto"/>
            <w:bottom w:val="none" w:sz="0" w:space="0" w:color="auto"/>
            <w:right w:val="none" w:sz="0" w:space="0" w:color="auto"/>
          </w:divBdr>
          <w:divsChild>
            <w:div w:id="238171318">
              <w:marLeft w:val="0"/>
              <w:marRight w:val="0"/>
              <w:marTop w:val="0"/>
              <w:marBottom w:val="0"/>
              <w:divBdr>
                <w:top w:val="none" w:sz="0" w:space="0" w:color="auto"/>
                <w:left w:val="none" w:sz="0" w:space="0" w:color="auto"/>
                <w:bottom w:val="none" w:sz="0" w:space="0" w:color="auto"/>
                <w:right w:val="none" w:sz="0" w:space="0" w:color="auto"/>
              </w:divBdr>
            </w:div>
          </w:divsChild>
        </w:div>
        <w:div w:id="1415586877">
          <w:marLeft w:val="0"/>
          <w:marRight w:val="0"/>
          <w:marTop w:val="0"/>
          <w:marBottom w:val="0"/>
          <w:divBdr>
            <w:top w:val="none" w:sz="0" w:space="0" w:color="auto"/>
            <w:left w:val="none" w:sz="0" w:space="0" w:color="auto"/>
            <w:bottom w:val="none" w:sz="0" w:space="0" w:color="auto"/>
            <w:right w:val="none" w:sz="0" w:space="0" w:color="auto"/>
          </w:divBdr>
          <w:divsChild>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1423186418">
          <w:marLeft w:val="0"/>
          <w:marRight w:val="0"/>
          <w:marTop w:val="0"/>
          <w:marBottom w:val="0"/>
          <w:divBdr>
            <w:top w:val="none" w:sz="0" w:space="0" w:color="auto"/>
            <w:left w:val="none" w:sz="0" w:space="0" w:color="auto"/>
            <w:bottom w:val="none" w:sz="0" w:space="0" w:color="auto"/>
            <w:right w:val="none" w:sz="0" w:space="0" w:color="auto"/>
          </w:divBdr>
          <w:divsChild>
            <w:div w:id="797601809">
              <w:marLeft w:val="0"/>
              <w:marRight w:val="0"/>
              <w:marTop w:val="0"/>
              <w:marBottom w:val="0"/>
              <w:divBdr>
                <w:top w:val="none" w:sz="0" w:space="0" w:color="auto"/>
                <w:left w:val="none" w:sz="0" w:space="0" w:color="auto"/>
                <w:bottom w:val="none" w:sz="0" w:space="0" w:color="auto"/>
                <w:right w:val="none" w:sz="0" w:space="0" w:color="auto"/>
              </w:divBdr>
            </w:div>
          </w:divsChild>
        </w:div>
        <w:div w:id="1442795335">
          <w:marLeft w:val="0"/>
          <w:marRight w:val="0"/>
          <w:marTop w:val="0"/>
          <w:marBottom w:val="0"/>
          <w:divBdr>
            <w:top w:val="none" w:sz="0" w:space="0" w:color="auto"/>
            <w:left w:val="none" w:sz="0" w:space="0" w:color="auto"/>
            <w:bottom w:val="none" w:sz="0" w:space="0" w:color="auto"/>
            <w:right w:val="none" w:sz="0" w:space="0" w:color="auto"/>
          </w:divBdr>
          <w:divsChild>
            <w:div w:id="69274704">
              <w:marLeft w:val="0"/>
              <w:marRight w:val="0"/>
              <w:marTop w:val="0"/>
              <w:marBottom w:val="0"/>
              <w:divBdr>
                <w:top w:val="none" w:sz="0" w:space="0" w:color="auto"/>
                <w:left w:val="none" w:sz="0" w:space="0" w:color="auto"/>
                <w:bottom w:val="none" w:sz="0" w:space="0" w:color="auto"/>
                <w:right w:val="none" w:sz="0" w:space="0" w:color="auto"/>
              </w:divBdr>
            </w:div>
          </w:divsChild>
        </w:div>
        <w:div w:id="1458183537">
          <w:marLeft w:val="0"/>
          <w:marRight w:val="0"/>
          <w:marTop w:val="0"/>
          <w:marBottom w:val="0"/>
          <w:divBdr>
            <w:top w:val="none" w:sz="0" w:space="0" w:color="auto"/>
            <w:left w:val="none" w:sz="0" w:space="0" w:color="auto"/>
            <w:bottom w:val="none" w:sz="0" w:space="0" w:color="auto"/>
            <w:right w:val="none" w:sz="0" w:space="0" w:color="auto"/>
          </w:divBdr>
          <w:divsChild>
            <w:div w:id="1199199327">
              <w:marLeft w:val="0"/>
              <w:marRight w:val="0"/>
              <w:marTop w:val="0"/>
              <w:marBottom w:val="0"/>
              <w:divBdr>
                <w:top w:val="none" w:sz="0" w:space="0" w:color="auto"/>
                <w:left w:val="none" w:sz="0" w:space="0" w:color="auto"/>
                <w:bottom w:val="none" w:sz="0" w:space="0" w:color="auto"/>
                <w:right w:val="none" w:sz="0" w:space="0" w:color="auto"/>
              </w:divBdr>
            </w:div>
          </w:divsChild>
        </w:div>
        <w:div w:id="1483958955">
          <w:marLeft w:val="0"/>
          <w:marRight w:val="0"/>
          <w:marTop w:val="0"/>
          <w:marBottom w:val="0"/>
          <w:divBdr>
            <w:top w:val="none" w:sz="0" w:space="0" w:color="auto"/>
            <w:left w:val="none" w:sz="0" w:space="0" w:color="auto"/>
            <w:bottom w:val="none" w:sz="0" w:space="0" w:color="auto"/>
            <w:right w:val="none" w:sz="0" w:space="0" w:color="auto"/>
          </w:divBdr>
          <w:divsChild>
            <w:div w:id="1846705320">
              <w:marLeft w:val="0"/>
              <w:marRight w:val="0"/>
              <w:marTop w:val="0"/>
              <w:marBottom w:val="0"/>
              <w:divBdr>
                <w:top w:val="none" w:sz="0" w:space="0" w:color="auto"/>
                <w:left w:val="none" w:sz="0" w:space="0" w:color="auto"/>
                <w:bottom w:val="none" w:sz="0" w:space="0" w:color="auto"/>
                <w:right w:val="none" w:sz="0" w:space="0" w:color="auto"/>
              </w:divBdr>
            </w:div>
          </w:divsChild>
        </w:div>
        <w:div w:id="1489402104">
          <w:marLeft w:val="0"/>
          <w:marRight w:val="0"/>
          <w:marTop w:val="0"/>
          <w:marBottom w:val="0"/>
          <w:divBdr>
            <w:top w:val="none" w:sz="0" w:space="0" w:color="auto"/>
            <w:left w:val="none" w:sz="0" w:space="0" w:color="auto"/>
            <w:bottom w:val="none" w:sz="0" w:space="0" w:color="auto"/>
            <w:right w:val="none" w:sz="0" w:space="0" w:color="auto"/>
          </w:divBdr>
          <w:divsChild>
            <w:div w:id="1403136015">
              <w:marLeft w:val="0"/>
              <w:marRight w:val="0"/>
              <w:marTop w:val="0"/>
              <w:marBottom w:val="0"/>
              <w:divBdr>
                <w:top w:val="none" w:sz="0" w:space="0" w:color="auto"/>
                <w:left w:val="none" w:sz="0" w:space="0" w:color="auto"/>
                <w:bottom w:val="none" w:sz="0" w:space="0" w:color="auto"/>
                <w:right w:val="none" w:sz="0" w:space="0" w:color="auto"/>
              </w:divBdr>
            </w:div>
          </w:divsChild>
        </w:div>
        <w:div w:id="1490101088">
          <w:marLeft w:val="0"/>
          <w:marRight w:val="0"/>
          <w:marTop w:val="0"/>
          <w:marBottom w:val="0"/>
          <w:divBdr>
            <w:top w:val="none" w:sz="0" w:space="0" w:color="auto"/>
            <w:left w:val="none" w:sz="0" w:space="0" w:color="auto"/>
            <w:bottom w:val="none" w:sz="0" w:space="0" w:color="auto"/>
            <w:right w:val="none" w:sz="0" w:space="0" w:color="auto"/>
          </w:divBdr>
          <w:divsChild>
            <w:div w:id="51854663">
              <w:marLeft w:val="0"/>
              <w:marRight w:val="0"/>
              <w:marTop w:val="0"/>
              <w:marBottom w:val="0"/>
              <w:divBdr>
                <w:top w:val="none" w:sz="0" w:space="0" w:color="auto"/>
                <w:left w:val="none" w:sz="0" w:space="0" w:color="auto"/>
                <w:bottom w:val="none" w:sz="0" w:space="0" w:color="auto"/>
                <w:right w:val="none" w:sz="0" w:space="0" w:color="auto"/>
              </w:divBdr>
            </w:div>
          </w:divsChild>
        </w:div>
        <w:div w:id="1492478106">
          <w:marLeft w:val="0"/>
          <w:marRight w:val="0"/>
          <w:marTop w:val="0"/>
          <w:marBottom w:val="0"/>
          <w:divBdr>
            <w:top w:val="none" w:sz="0" w:space="0" w:color="auto"/>
            <w:left w:val="none" w:sz="0" w:space="0" w:color="auto"/>
            <w:bottom w:val="none" w:sz="0" w:space="0" w:color="auto"/>
            <w:right w:val="none" w:sz="0" w:space="0" w:color="auto"/>
          </w:divBdr>
          <w:divsChild>
            <w:div w:id="520094135">
              <w:marLeft w:val="0"/>
              <w:marRight w:val="0"/>
              <w:marTop w:val="0"/>
              <w:marBottom w:val="0"/>
              <w:divBdr>
                <w:top w:val="none" w:sz="0" w:space="0" w:color="auto"/>
                <w:left w:val="none" w:sz="0" w:space="0" w:color="auto"/>
                <w:bottom w:val="none" w:sz="0" w:space="0" w:color="auto"/>
                <w:right w:val="none" w:sz="0" w:space="0" w:color="auto"/>
              </w:divBdr>
            </w:div>
          </w:divsChild>
        </w:div>
        <w:div w:id="1494684902">
          <w:marLeft w:val="0"/>
          <w:marRight w:val="0"/>
          <w:marTop w:val="0"/>
          <w:marBottom w:val="0"/>
          <w:divBdr>
            <w:top w:val="none" w:sz="0" w:space="0" w:color="auto"/>
            <w:left w:val="none" w:sz="0" w:space="0" w:color="auto"/>
            <w:bottom w:val="none" w:sz="0" w:space="0" w:color="auto"/>
            <w:right w:val="none" w:sz="0" w:space="0" w:color="auto"/>
          </w:divBdr>
          <w:divsChild>
            <w:div w:id="1288387320">
              <w:marLeft w:val="0"/>
              <w:marRight w:val="0"/>
              <w:marTop w:val="0"/>
              <w:marBottom w:val="0"/>
              <w:divBdr>
                <w:top w:val="none" w:sz="0" w:space="0" w:color="auto"/>
                <w:left w:val="none" w:sz="0" w:space="0" w:color="auto"/>
                <w:bottom w:val="none" w:sz="0" w:space="0" w:color="auto"/>
                <w:right w:val="none" w:sz="0" w:space="0" w:color="auto"/>
              </w:divBdr>
            </w:div>
          </w:divsChild>
        </w:div>
        <w:div w:id="1505827221">
          <w:marLeft w:val="0"/>
          <w:marRight w:val="0"/>
          <w:marTop w:val="0"/>
          <w:marBottom w:val="0"/>
          <w:divBdr>
            <w:top w:val="none" w:sz="0" w:space="0" w:color="auto"/>
            <w:left w:val="none" w:sz="0" w:space="0" w:color="auto"/>
            <w:bottom w:val="none" w:sz="0" w:space="0" w:color="auto"/>
            <w:right w:val="none" w:sz="0" w:space="0" w:color="auto"/>
          </w:divBdr>
          <w:divsChild>
            <w:div w:id="603075493">
              <w:marLeft w:val="0"/>
              <w:marRight w:val="0"/>
              <w:marTop w:val="0"/>
              <w:marBottom w:val="0"/>
              <w:divBdr>
                <w:top w:val="none" w:sz="0" w:space="0" w:color="auto"/>
                <w:left w:val="none" w:sz="0" w:space="0" w:color="auto"/>
                <w:bottom w:val="none" w:sz="0" w:space="0" w:color="auto"/>
                <w:right w:val="none" w:sz="0" w:space="0" w:color="auto"/>
              </w:divBdr>
            </w:div>
          </w:divsChild>
        </w:div>
        <w:div w:id="1506477173">
          <w:marLeft w:val="0"/>
          <w:marRight w:val="0"/>
          <w:marTop w:val="0"/>
          <w:marBottom w:val="0"/>
          <w:divBdr>
            <w:top w:val="none" w:sz="0" w:space="0" w:color="auto"/>
            <w:left w:val="none" w:sz="0" w:space="0" w:color="auto"/>
            <w:bottom w:val="none" w:sz="0" w:space="0" w:color="auto"/>
            <w:right w:val="none" w:sz="0" w:space="0" w:color="auto"/>
          </w:divBdr>
          <w:divsChild>
            <w:div w:id="206722296">
              <w:marLeft w:val="0"/>
              <w:marRight w:val="0"/>
              <w:marTop w:val="0"/>
              <w:marBottom w:val="0"/>
              <w:divBdr>
                <w:top w:val="none" w:sz="0" w:space="0" w:color="auto"/>
                <w:left w:val="none" w:sz="0" w:space="0" w:color="auto"/>
                <w:bottom w:val="none" w:sz="0" w:space="0" w:color="auto"/>
                <w:right w:val="none" w:sz="0" w:space="0" w:color="auto"/>
              </w:divBdr>
            </w:div>
          </w:divsChild>
        </w:div>
        <w:div w:id="1521511237">
          <w:marLeft w:val="0"/>
          <w:marRight w:val="0"/>
          <w:marTop w:val="0"/>
          <w:marBottom w:val="0"/>
          <w:divBdr>
            <w:top w:val="none" w:sz="0" w:space="0" w:color="auto"/>
            <w:left w:val="none" w:sz="0" w:space="0" w:color="auto"/>
            <w:bottom w:val="none" w:sz="0" w:space="0" w:color="auto"/>
            <w:right w:val="none" w:sz="0" w:space="0" w:color="auto"/>
          </w:divBdr>
          <w:divsChild>
            <w:div w:id="193005317">
              <w:marLeft w:val="0"/>
              <w:marRight w:val="0"/>
              <w:marTop w:val="0"/>
              <w:marBottom w:val="0"/>
              <w:divBdr>
                <w:top w:val="none" w:sz="0" w:space="0" w:color="auto"/>
                <w:left w:val="none" w:sz="0" w:space="0" w:color="auto"/>
                <w:bottom w:val="none" w:sz="0" w:space="0" w:color="auto"/>
                <w:right w:val="none" w:sz="0" w:space="0" w:color="auto"/>
              </w:divBdr>
            </w:div>
          </w:divsChild>
        </w:div>
        <w:div w:id="1527521053">
          <w:marLeft w:val="0"/>
          <w:marRight w:val="0"/>
          <w:marTop w:val="0"/>
          <w:marBottom w:val="0"/>
          <w:divBdr>
            <w:top w:val="none" w:sz="0" w:space="0" w:color="auto"/>
            <w:left w:val="none" w:sz="0" w:space="0" w:color="auto"/>
            <w:bottom w:val="none" w:sz="0" w:space="0" w:color="auto"/>
            <w:right w:val="none" w:sz="0" w:space="0" w:color="auto"/>
          </w:divBdr>
          <w:divsChild>
            <w:div w:id="1956254794">
              <w:marLeft w:val="0"/>
              <w:marRight w:val="0"/>
              <w:marTop w:val="0"/>
              <w:marBottom w:val="0"/>
              <w:divBdr>
                <w:top w:val="none" w:sz="0" w:space="0" w:color="auto"/>
                <w:left w:val="none" w:sz="0" w:space="0" w:color="auto"/>
                <w:bottom w:val="none" w:sz="0" w:space="0" w:color="auto"/>
                <w:right w:val="none" w:sz="0" w:space="0" w:color="auto"/>
              </w:divBdr>
            </w:div>
          </w:divsChild>
        </w:div>
        <w:div w:id="1528637746">
          <w:marLeft w:val="0"/>
          <w:marRight w:val="0"/>
          <w:marTop w:val="0"/>
          <w:marBottom w:val="0"/>
          <w:divBdr>
            <w:top w:val="none" w:sz="0" w:space="0" w:color="auto"/>
            <w:left w:val="none" w:sz="0" w:space="0" w:color="auto"/>
            <w:bottom w:val="none" w:sz="0" w:space="0" w:color="auto"/>
            <w:right w:val="none" w:sz="0" w:space="0" w:color="auto"/>
          </w:divBdr>
          <w:divsChild>
            <w:div w:id="1799446353">
              <w:marLeft w:val="0"/>
              <w:marRight w:val="0"/>
              <w:marTop w:val="0"/>
              <w:marBottom w:val="0"/>
              <w:divBdr>
                <w:top w:val="none" w:sz="0" w:space="0" w:color="auto"/>
                <w:left w:val="none" w:sz="0" w:space="0" w:color="auto"/>
                <w:bottom w:val="none" w:sz="0" w:space="0" w:color="auto"/>
                <w:right w:val="none" w:sz="0" w:space="0" w:color="auto"/>
              </w:divBdr>
            </w:div>
          </w:divsChild>
        </w:div>
        <w:div w:id="1553224076">
          <w:marLeft w:val="0"/>
          <w:marRight w:val="0"/>
          <w:marTop w:val="0"/>
          <w:marBottom w:val="0"/>
          <w:divBdr>
            <w:top w:val="none" w:sz="0" w:space="0" w:color="auto"/>
            <w:left w:val="none" w:sz="0" w:space="0" w:color="auto"/>
            <w:bottom w:val="none" w:sz="0" w:space="0" w:color="auto"/>
            <w:right w:val="none" w:sz="0" w:space="0" w:color="auto"/>
          </w:divBdr>
          <w:divsChild>
            <w:div w:id="1672368893">
              <w:marLeft w:val="0"/>
              <w:marRight w:val="0"/>
              <w:marTop w:val="0"/>
              <w:marBottom w:val="0"/>
              <w:divBdr>
                <w:top w:val="none" w:sz="0" w:space="0" w:color="auto"/>
                <w:left w:val="none" w:sz="0" w:space="0" w:color="auto"/>
                <w:bottom w:val="none" w:sz="0" w:space="0" w:color="auto"/>
                <w:right w:val="none" w:sz="0" w:space="0" w:color="auto"/>
              </w:divBdr>
            </w:div>
          </w:divsChild>
        </w:div>
        <w:div w:id="1556429291">
          <w:marLeft w:val="0"/>
          <w:marRight w:val="0"/>
          <w:marTop w:val="0"/>
          <w:marBottom w:val="0"/>
          <w:divBdr>
            <w:top w:val="none" w:sz="0" w:space="0" w:color="auto"/>
            <w:left w:val="none" w:sz="0" w:space="0" w:color="auto"/>
            <w:bottom w:val="none" w:sz="0" w:space="0" w:color="auto"/>
            <w:right w:val="none" w:sz="0" w:space="0" w:color="auto"/>
          </w:divBdr>
          <w:divsChild>
            <w:div w:id="824475115">
              <w:marLeft w:val="0"/>
              <w:marRight w:val="0"/>
              <w:marTop w:val="0"/>
              <w:marBottom w:val="0"/>
              <w:divBdr>
                <w:top w:val="none" w:sz="0" w:space="0" w:color="auto"/>
                <w:left w:val="none" w:sz="0" w:space="0" w:color="auto"/>
                <w:bottom w:val="none" w:sz="0" w:space="0" w:color="auto"/>
                <w:right w:val="none" w:sz="0" w:space="0" w:color="auto"/>
              </w:divBdr>
            </w:div>
          </w:divsChild>
        </w:div>
        <w:div w:id="1569418975">
          <w:marLeft w:val="0"/>
          <w:marRight w:val="0"/>
          <w:marTop w:val="0"/>
          <w:marBottom w:val="0"/>
          <w:divBdr>
            <w:top w:val="none" w:sz="0" w:space="0" w:color="auto"/>
            <w:left w:val="none" w:sz="0" w:space="0" w:color="auto"/>
            <w:bottom w:val="none" w:sz="0" w:space="0" w:color="auto"/>
            <w:right w:val="none" w:sz="0" w:space="0" w:color="auto"/>
          </w:divBdr>
          <w:divsChild>
            <w:div w:id="1172069181">
              <w:marLeft w:val="0"/>
              <w:marRight w:val="0"/>
              <w:marTop w:val="0"/>
              <w:marBottom w:val="0"/>
              <w:divBdr>
                <w:top w:val="none" w:sz="0" w:space="0" w:color="auto"/>
                <w:left w:val="none" w:sz="0" w:space="0" w:color="auto"/>
                <w:bottom w:val="none" w:sz="0" w:space="0" w:color="auto"/>
                <w:right w:val="none" w:sz="0" w:space="0" w:color="auto"/>
              </w:divBdr>
            </w:div>
          </w:divsChild>
        </w:div>
        <w:div w:id="1587692934">
          <w:marLeft w:val="0"/>
          <w:marRight w:val="0"/>
          <w:marTop w:val="0"/>
          <w:marBottom w:val="0"/>
          <w:divBdr>
            <w:top w:val="none" w:sz="0" w:space="0" w:color="auto"/>
            <w:left w:val="none" w:sz="0" w:space="0" w:color="auto"/>
            <w:bottom w:val="none" w:sz="0" w:space="0" w:color="auto"/>
            <w:right w:val="none" w:sz="0" w:space="0" w:color="auto"/>
          </w:divBdr>
          <w:divsChild>
            <w:div w:id="706299087">
              <w:marLeft w:val="0"/>
              <w:marRight w:val="0"/>
              <w:marTop w:val="0"/>
              <w:marBottom w:val="0"/>
              <w:divBdr>
                <w:top w:val="none" w:sz="0" w:space="0" w:color="auto"/>
                <w:left w:val="none" w:sz="0" w:space="0" w:color="auto"/>
                <w:bottom w:val="none" w:sz="0" w:space="0" w:color="auto"/>
                <w:right w:val="none" w:sz="0" w:space="0" w:color="auto"/>
              </w:divBdr>
            </w:div>
          </w:divsChild>
        </w:div>
        <w:div w:id="1597834194">
          <w:marLeft w:val="0"/>
          <w:marRight w:val="0"/>
          <w:marTop w:val="0"/>
          <w:marBottom w:val="0"/>
          <w:divBdr>
            <w:top w:val="none" w:sz="0" w:space="0" w:color="auto"/>
            <w:left w:val="none" w:sz="0" w:space="0" w:color="auto"/>
            <w:bottom w:val="none" w:sz="0" w:space="0" w:color="auto"/>
            <w:right w:val="none" w:sz="0" w:space="0" w:color="auto"/>
          </w:divBdr>
          <w:divsChild>
            <w:div w:id="1523398649">
              <w:marLeft w:val="0"/>
              <w:marRight w:val="0"/>
              <w:marTop w:val="0"/>
              <w:marBottom w:val="0"/>
              <w:divBdr>
                <w:top w:val="none" w:sz="0" w:space="0" w:color="auto"/>
                <w:left w:val="none" w:sz="0" w:space="0" w:color="auto"/>
                <w:bottom w:val="none" w:sz="0" w:space="0" w:color="auto"/>
                <w:right w:val="none" w:sz="0" w:space="0" w:color="auto"/>
              </w:divBdr>
            </w:div>
          </w:divsChild>
        </w:div>
        <w:div w:id="1599751085">
          <w:marLeft w:val="0"/>
          <w:marRight w:val="0"/>
          <w:marTop w:val="0"/>
          <w:marBottom w:val="0"/>
          <w:divBdr>
            <w:top w:val="none" w:sz="0" w:space="0" w:color="auto"/>
            <w:left w:val="none" w:sz="0" w:space="0" w:color="auto"/>
            <w:bottom w:val="none" w:sz="0" w:space="0" w:color="auto"/>
            <w:right w:val="none" w:sz="0" w:space="0" w:color="auto"/>
          </w:divBdr>
          <w:divsChild>
            <w:div w:id="1948077701">
              <w:marLeft w:val="0"/>
              <w:marRight w:val="0"/>
              <w:marTop w:val="0"/>
              <w:marBottom w:val="0"/>
              <w:divBdr>
                <w:top w:val="none" w:sz="0" w:space="0" w:color="auto"/>
                <w:left w:val="none" w:sz="0" w:space="0" w:color="auto"/>
                <w:bottom w:val="none" w:sz="0" w:space="0" w:color="auto"/>
                <w:right w:val="none" w:sz="0" w:space="0" w:color="auto"/>
              </w:divBdr>
            </w:div>
          </w:divsChild>
        </w:div>
        <w:div w:id="1605763760">
          <w:marLeft w:val="0"/>
          <w:marRight w:val="0"/>
          <w:marTop w:val="0"/>
          <w:marBottom w:val="0"/>
          <w:divBdr>
            <w:top w:val="none" w:sz="0" w:space="0" w:color="auto"/>
            <w:left w:val="none" w:sz="0" w:space="0" w:color="auto"/>
            <w:bottom w:val="none" w:sz="0" w:space="0" w:color="auto"/>
            <w:right w:val="none" w:sz="0" w:space="0" w:color="auto"/>
          </w:divBdr>
          <w:divsChild>
            <w:div w:id="683674784">
              <w:marLeft w:val="0"/>
              <w:marRight w:val="0"/>
              <w:marTop w:val="0"/>
              <w:marBottom w:val="0"/>
              <w:divBdr>
                <w:top w:val="none" w:sz="0" w:space="0" w:color="auto"/>
                <w:left w:val="none" w:sz="0" w:space="0" w:color="auto"/>
                <w:bottom w:val="none" w:sz="0" w:space="0" w:color="auto"/>
                <w:right w:val="none" w:sz="0" w:space="0" w:color="auto"/>
              </w:divBdr>
            </w:div>
          </w:divsChild>
        </w:div>
        <w:div w:id="1612780735">
          <w:marLeft w:val="0"/>
          <w:marRight w:val="0"/>
          <w:marTop w:val="0"/>
          <w:marBottom w:val="0"/>
          <w:divBdr>
            <w:top w:val="none" w:sz="0" w:space="0" w:color="auto"/>
            <w:left w:val="none" w:sz="0" w:space="0" w:color="auto"/>
            <w:bottom w:val="none" w:sz="0" w:space="0" w:color="auto"/>
            <w:right w:val="none" w:sz="0" w:space="0" w:color="auto"/>
          </w:divBdr>
          <w:divsChild>
            <w:div w:id="290551245">
              <w:marLeft w:val="0"/>
              <w:marRight w:val="0"/>
              <w:marTop w:val="0"/>
              <w:marBottom w:val="0"/>
              <w:divBdr>
                <w:top w:val="none" w:sz="0" w:space="0" w:color="auto"/>
                <w:left w:val="none" w:sz="0" w:space="0" w:color="auto"/>
                <w:bottom w:val="none" w:sz="0" w:space="0" w:color="auto"/>
                <w:right w:val="none" w:sz="0" w:space="0" w:color="auto"/>
              </w:divBdr>
            </w:div>
          </w:divsChild>
        </w:div>
        <w:div w:id="1620796740">
          <w:marLeft w:val="0"/>
          <w:marRight w:val="0"/>
          <w:marTop w:val="0"/>
          <w:marBottom w:val="0"/>
          <w:divBdr>
            <w:top w:val="none" w:sz="0" w:space="0" w:color="auto"/>
            <w:left w:val="none" w:sz="0" w:space="0" w:color="auto"/>
            <w:bottom w:val="none" w:sz="0" w:space="0" w:color="auto"/>
            <w:right w:val="none" w:sz="0" w:space="0" w:color="auto"/>
          </w:divBdr>
          <w:divsChild>
            <w:div w:id="111246420">
              <w:marLeft w:val="0"/>
              <w:marRight w:val="0"/>
              <w:marTop w:val="0"/>
              <w:marBottom w:val="0"/>
              <w:divBdr>
                <w:top w:val="none" w:sz="0" w:space="0" w:color="auto"/>
                <w:left w:val="none" w:sz="0" w:space="0" w:color="auto"/>
                <w:bottom w:val="none" w:sz="0" w:space="0" w:color="auto"/>
                <w:right w:val="none" w:sz="0" w:space="0" w:color="auto"/>
              </w:divBdr>
            </w:div>
          </w:divsChild>
        </w:div>
        <w:div w:id="1702317130">
          <w:marLeft w:val="0"/>
          <w:marRight w:val="0"/>
          <w:marTop w:val="0"/>
          <w:marBottom w:val="0"/>
          <w:divBdr>
            <w:top w:val="none" w:sz="0" w:space="0" w:color="auto"/>
            <w:left w:val="none" w:sz="0" w:space="0" w:color="auto"/>
            <w:bottom w:val="none" w:sz="0" w:space="0" w:color="auto"/>
            <w:right w:val="none" w:sz="0" w:space="0" w:color="auto"/>
          </w:divBdr>
          <w:divsChild>
            <w:div w:id="985670991">
              <w:marLeft w:val="0"/>
              <w:marRight w:val="0"/>
              <w:marTop w:val="0"/>
              <w:marBottom w:val="0"/>
              <w:divBdr>
                <w:top w:val="none" w:sz="0" w:space="0" w:color="auto"/>
                <w:left w:val="none" w:sz="0" w:space="0" w:color="auto"/>
                <w:bottom w:val="none" w:sz="0" w:space="0" w:color="auto"/>
                <w:right w:val="none" w:sz="0" w:space="0" w:color="auto"/>
              </w:divBdr>
            </w:div>
          </w:divsChild>
        </w:div>
        <w:div w:id="1709717505">
          <w:marLeft w:val="0"/>
          <w:marRight w:val="0"/>
          <w:marTop w:val="0"/>
          <w:marBottom w:val="0"/>
          <w:divBdr>
            <w:top w:val="none" w:sz="0" w:space="0" w:color="auto"/>
            <w:left w:val="none" w:sz="0" w:space="0" w:color="auto"/>
            <w:bottom w:val="none" w:sz="0" w:space="0" w:color="auto"/>
            <w:right w:val="none" w:sz="0" w:space="0" w:color="auto"/>
          </w:divBdr>
          <w:divsChild>
            <w:div w:id="1776362751">
              <w:marLeft w:val="0"/>
              <w:marRight w:val="0"/>
              <w:marTop w:val="0"/>
              <w:marBottom w:val="0"/>
              <w:divBdr>
                <w:top w:val="none" w:sz="0" w:space="0" w:color="auto"/>
                <w:left w:val="none" w:sz="0" w:space="0" w:color="auto"/>
                <w:bottom w:val="none" w:sz="0" w:space="0" w:color="auto"/>
                <w:right w:val="none" w:sz="0" w:space="0" w:color="auto"/>
              </w:divBdr>
            </w:div>
          </w:divsChild>
        </w:div>
        <w:div w:id="1720401492">
          <w:marLeft w:val="0"/>
          <w:marRight w:val="0"/>
          <w:marTop w:val="0"/>
          <w:marBottom w:val="0"/>
          <w:divBdr>
            <w:top w:val="none" w:sz="0" w:space="0" w:color="auto"/>
            <w:left w:val="none" w:sz="0" w:space="0" w:color="auto"/>
            <w:bottom w:val="none" w:sz="0" w:space="0" w:color="auto"/>
            <w:right w:val="none" w:sz="0" w:space="0" w:color="auto"/>
          </w:divBdr>
          <w:divsChild>
            <w:div w:id="1876427845">
              <w:marLeft w:val="0"/>
              <w:marRight w:val="0"/>
              <w:marTop w:val="0"/>
              <w:marBottom w:val="0"/>
              <w:divBdr>
                <w:top w:val="none" w:sz="0" w:space="0" w:color="auto"/>
                <w:left w:val="none" w:sz="0" w:space="0" w:color="auto"/>
                <w:bottom w:val="none" w:sz="0" w:space="0" w:color="auto"/>
                <w:right w:val="none" w:sz="0" w:space="0" w:color="auto"/>
              </w:divBdr>
            </w:div>
          </w:divsChild>
        </w:div>
        <w:div w:id="1728139504">
          <w:marLeft w:val="0"/>
          <w:marRight w:val="0"/>
          <w:marTop w:val="0"/>
          <w:marBottom w:val="0"/>
          <w:divBdr>
            <w:top w:val="none" w:sz="0" w:space="0" w:color="auto"/>
            <w:left w:val="none" w:sz="0" w:space="0" w:color="auto"/>
            <w:bottom w:val="none" w:sz="0" w:space="0" w:color="auto"/>
            <w:right w:val="none" w:sz="0" w:space="0" w:color="auto"/>
          </w:divBdr>
          <w:divsChild>
            <w:div w:id="1988433163">
              <w:marLeft w:val="0"/>
              <w:marRight w:val="0"/>
              <w:marTop w:val="0"/>
              <w:marBottom w:val="0"/>
              <w:divBdr>
                <w:top w:val="none" w:sz="0" w:space="0" w:color="auto"/>
                <w:left w:val="none" w:sz="0" w:space="0" w:color="auto"/>
                <w:bottom w:val="none" w:sz="0" w:space="0" w:color="auto"/>
                <w:right w:val="none" w:sz="0" w:space="0" w:color="auto"/>
              </w:divBdr>
            </w:div>
          </w:divsChild>
        </w:div>
        <w:div w:id="1767388658">
          <w:marLeft w:val="0"/>
          <w:marRight w:val="0"/>
          <w:marTop w:val="0"/>
          <w:marBottom w:val="0"/>
          <w:divBdr>
            <w:top w:val="none" w:sz="0" w:space="0" w:color="auto"/>
            <w:left w:val="none" w:sz="0" w:space="0" w:color="auto"/>
            <w:bottom w:val="none" w:sz="0" w:space="0" w:color="auto"/>
            <w:right w:val="none" w:sz="0" w:space="0" w:color="auto"/>
          </w:divBdr>
          <w:divsChild>
            <w:div w:id="1883321514">
              <w:marLeft w:val="0"/>
              <w:marRight w:val="0"/>
              <w:marTop w:val="0"/>
              <w:marBottom w:val="0"/>
              <w:divBdr>
                <w:top w:val="none" w:sz="0" w:space="0" w:color="auto"/>
                <w:left w:val="none" w:sz="0" w:space="0" w:color="auto"/>
                <w:bottom w:val="none" w:sz="0" w:space="0" w:color="auto"/>
                <w:right w:val="none" w:sz="0" w:space="0" w:color="auto"/>
              </w:divBdr>
            </w:div>
          </w:divsChild>
        </w:div>
        <w:div w:id="1770076270">
          <w:marLeft w:val="0"/>
          <w:marRight w:val="0"/>
          <w:marTop w:val="0"/>
          <w:marBottom w:val="0"/>
          <w:divBdr>
            <w:top w:val="none" w:sz="0" w:space="0" w:color="auto"/>
            <w:left w:val="none" w:sz="0" w:space="0" w:color="auto"/>
            <w:bottom w:val="none" w:sz="0" w:space="0" w:color="auto"/>
            <w:right w:val="none" w:sz="0" w:space="0" w:color="auto"/>
          </w:divBdr>
          <w:divsChild>
            <w:div w:id="231083352">
              <w:marLeft w:val="0"/>
              <w:marRight w:val="0"/>
              <w:marTop w:val="0"/>
              <w:marBottom w:val="0"/>
              <w:divBdr>
                <w:top w:val="none" w:sz="0" w:space="0" w:color="auto"/>
                <w:left w:val="none" w:sz="0" w:space="0" w:color="auto"/>
                <w:bottom w:val="none" w:sz="0" w:space="0" w:color="auto"/>
                <w:right w:val="none" w:sz="0" w:space="0" w:color="auto"/>
              </w:divBdr>
            </w:div>
          </w:divsChild>
        </w:div>
        <w:div w:id="1789355334">
          <w:marLeft w:val="0"/>
          <w:marRight w:val="0"/>
          <w:marTop w:val="0"/>
          <w:marBottom w:val="0"/>
          <w:divBdr>
            <w:top w:val="none" w:sz="0" w:space="0" w:color="auto"/>
            <w:left w:val="none" w:sz="0" w:space="0" w:color="auto"/>
            <w:bottom w:val="none" w:sz="0" w:space="0" w:color="auto"/>
            <w:right w:val="none" w:sz="0" w:space="0" w:color="auto"/>
          </w:divBdr>
          <w:divsChild>
            <w:div w:id="901527595">
              <w:marLeft w:val="0"/>
              <w:marRight w:val="0"/>
              <w:marTop w:val="0"/>
              <w:marBottom w:val="0"/>
              <w:divBdr>
                <w:top w:val="none" w:sz="0" w:space="0" w:color="auto"/>
                <w:left w:val="none" w:sz="0" w:space="0" w:color="auto"/>
                <w:bottom w:val="none" w:sz="0" w:space="0" w:color="auto"/>
                <w:right w:val="none" w:sz="0" w:space="0" w:color="auto"/>
              </w:divBdr>
            </w:div>
          </w:divsChild>
        </w:div>
        <w:div w:id="1812750319">
          <w:marLeft w:val="0"/>
          <w:marRight w:val="0"/>
          <w:marTop w:val="0"/>
          <w:marBottom w:val="0"/>
          <w:divBdr>
            <w:top w:val="none" w:sz="0" w:space="0" w:color="auto"/>
            <w:left w:val="none" w:sz="0" w:space="0" w:color="auto"/>
            <w:bottom w:val="none" w:sz="0" w:space="0" w:color="auto"/>
            <w:right w:val="none" w:sz="0" w:space="0" w:color="auto"/>
          </w:divBdr>
          <w:divsChild>
            <w:div w:id="854342896">
              <w:marLeft w:val="0"/>
              <w:marRight w:val="0"/>
              <w:marTop w:val="0"/>
              <w:marBottom w:val="0"/>
              <w:divBdr>
                <w:top w:val="none" w:sz="0" w:space="0" w:color="auto"/>
                <w:left w:val="none" w:sz="0" w:space="0" w:color="auto"/>
                <w:bottom w:val="none" w:sz="0" w:space="0" w:color="auto"/>
                <w:right w:val="none" w:sz="0" w:space="0" w:color="auto"/>
              </w:divBdr>
            </w:div>
          </w:divsChild>
        </w:div>
        <w:div w:id="1844319069">
          <w:marLeft w:val="0"/>
          <w:marRight w:val="0"/>
          <w:marTop w:val="0"/>
          <w:marBottom w:val="0"/>
          <w:divBdr>
            <w:top w:val="none" w:sz="0" w:space="0" w:color="auto"/>
            <w:left w:val="none" w:sz="0" w:space="0" w:color="auto"/>
            <w:bottom w:val="none" w:sz="0" w:space="0" w:color="auto"/>
            <w:right w:val="none" w:sz="0" w:space="0" w:color="auto"/>
          </w:divBdr>
          <w:divsChild>
            <w:div w:id="44958883">
              <w:marLeft w:val="0"/>
              <w:marRight w:val="0"/>
              <w:marTop w:val="0"/>
              <w:marBottom w:val="0"/>
              <w:divBdr>
                <w:top w:val="none" w:sz="0" w:space="0" w:color="auto"/>
                <w:left w:val="none" w:sz="0" w:space="0" w:color="auto"/>
                <w:bottom w:val="none" w:sz="0" w:space="0" w:color="auto"/>
                <w:right w:val="none" w:sz="0" w:space="0" w:color="auto"/>
              </w:divBdr>
            </w:div>
          </w:divsChild>
        </w:div>
        <w:div w:id="1858537202">
          <w:marLeft w:val="0"/>
          <w:marRight w:val="0"/>
          <w:marTop w:val="0"/>
          <w:marBottom w:val="0"/>
          <w:divBdr>
            <w:top w:val="none" w:sz="0" w:space="0" w:color="auto"/>
            <w:left w:val="none" w:sz="0" w:space="0" w:color="auto"/>
            <w:bottom w:val="none" w:sz="0" w:space="0" w:color="auto"/>
            <w:right w:val="none" w:sz="0" w:space="0" w:color="auto"/>
          </w:divBdr>
          <w:divsChild>
            <w:div w:id="1943412981">
              <w:marLeft w:val="0"/>
              <w:marRight w:val="0"/>
              <w:marTop w:val="0"/>
              <w:marBottom w:val="0"/>
              <w:divBdr>
                <w:top w:val="none" w:sz="0" w:space="0" w:color="auto"/>
                <w:left w:val="none" w:sz="0" w:space="0" w:color="auto"/>
                <w:bottom w:val="none" w:sz="0" w:space="0" w:color="auto"/>
                <w:right w:val="none" w:sz="0" w:space="0" w:color="auto"/>
              </w:divBdr>
            </w:div>
          </w:divsChild>
        </w:div>
        <w:div w:id="1885286069">
          <w:marLeft w:val="0"/>
          <w:marRight w:val="0"/>
          <w:marTop w:val="0"/>
          <w:marBottom w:val="0"/>
          <w:divBdr>
            <w:top w:val="none" w:sz="0" w:space="0" w:color="auto"/>
            <w:left w:val="none" w:sz="0" w:space="0" w:color="auto"/>
            <w:bottom w:val="none" w:sz="0" w:space="0" w:color="auto"/>
            <w:right w:val="none" w:sz="0" w:space="0" w:color="auto"/>
          </w:divBdr>
          <w:divsChild>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911385817">
          <w:marLeft w:val="0"/>
          <w:marRight w:val="0"/>
          <w:marTop w:val="0"/>
          <w:marBottom w:val="0"/>
          <w:divBdr>
            <w:top w:val="none" w:sz="0" w:space="0" w:color="auto"/>
            <w:left w:val="none" w:sz="0" w:space="0" w:color="auto"/>
            <w:bottom w:val="none" w:sz="0" w:space="0" w:color="auto"/>
            <w:right w:val="none" w:sz="0" w:space="0" w:color="auto"/>
          </w:divBdr>
          <w:divsChild>
            <w:div w:id="4133348">
              <w:marLeft w:val="0"/>
              <w:marRight w:val="0"/>
              <w:marTop w:val="0"/>
              <w:marBottom w:val="0"/>
              <w:divBdr>
                <w:top w:val="none" w:sz="0" w:space="0" w:color="auto"/>
                <w:left w:val="none" w:sz="0" w:space="0" w:color="auto"/>
                <w:bottom w:val="none" w:sz="0" w:space="0" w:color="auto"/>
                <w:right w:val="none" w:sz="0" w:space="0" w:color="auto"/>
              </w:divBdr>
            </w:div>
          </w:divsChild>
        </w:div>
        <w:div w:id="1940482102">
          <w:marLeft w:val="0"/>
          <w:marRight w:val="0"/>
          <w:marTop w:val="0"/>
          <w:marBottom w:val="0"/>
          <w:divBdr>
            <w:top w:val="none" w:sz="0" w:space="0" w:color="auto"/>
            <w:left w:val="none" w:sz="0" w:space="0" w:color="auto"/>
            <w:bottom w:val="none" w:sz="0" w:space="0" w:color="auto"/>
            <w:right w:val="none" w:sz="0" w:space="0" w:color="auto"/>
          </w:divBdr>
          <w:divsChild>
            <w:div w:id="1042753829">
              <w:marLeft w:val="0"/>
              <w:marRight w:val="0"/>
              <w:marTop w:val="0"/>
              <w:marBottom w:val="0"/>
              <w:divBdr>
                <w:top w:val="none" w:sz="0" w:space="0" w:color="auto"/>
                <w:left w:val="none" w:sz="0" w:space="0" w:color="auto"/>
                <w:bottom w:val="none" w:sz="0" w:space="0" w:color="auto"/>
                <w:right w:val="none" w:sz="0" w:space="0" w:color="auto"/>
              </w:divBdr>
            </w:div>
          </w:divsChild>
        </w:div>
        <w:div w:id="1955601432">
          <w:marLeft w:val="0"/>
          <w:marRight w:val="0"/>
          <w:marTop w:val="0"/>
          <w:marBottom w:val="0"/>
          <w:divBdr>
            <w:top w:val="none" w:sz="0" w:space="0" w:color="auto"/>
            <w:left w:val="none" w:sz="0" w:space="0" w:color="auto"/>
            <w:bottom w:val="none" w:sz="0" w:space="0" w:color="auto"/>
            <w:right w:val="none" w:sz="0" w:space="0" w:color="auto"/>
          </w:divBdr>
          <w:divsChild>
            <w:div w:id="812212767">
              <w:marLeft w:val="0"/>
              <w:marRight w:val="0"/>
              <w:marTop w:val="0"/>
              <w:marBottom w:val="0"/>
              <w:divBdr>
                <w:top w:val="none" w:sz="0" w:space="0" w:color="auto"/>
                <w:left w:val="none" w:sz="0" w:space="0" w:color="auto"/>
                <w:bottom w:val="none" w:sz="0" w:space="0" w:color="auto"/>
                <w:right w:val="none" w:sz="0" w:space="0" w:color="auto"/>
              </w:divBdr>
            </w:div>
          </w:divsChild>
        </w:div>
        <w:div w:id="1974824712">
          <w:marLeft w:val="0"/>
          <w:marRight w:val="0"/>
          <w:marTop w:val="0"/>
          <w:marBottom w:val="0"/>
          <w:divBdr>
            <w:top w:val="none" w:sz="0" w:space="0" w:color="auto"/>
            <w:left w:val="none" w:sz="0" w:space="0" w:color="auto"/>
            <w:bottom w:val="none" w:sz="0" w:space="0" w:color="auto"/>
            <w:right w:val="none" w:sz="0" w:space="0" w:color="auto"/>
          </w:divBdr>
          <w:divsChild>
            <w:div w:id="1506017757">
              <w:marLeft w:val="0"/>
              <w:marRight w:val="0"/>
              <w:marTop w:val="0"/>
              <w:marBottom w:val="0"/>
              <w:divBdr>
                <w:top w:val="none" w:sz="0" w:space="0" w:color="auto"/>
                <w:left w:val="none" w:sz="0" w:space="0" w:color="auto"/>
                <w:bottom w:val="none" w:sz="0" w:space="0" w:color="auto"/>
                <w:right w:val="none" w:sz="0" w:space="0" w:color="auto"/>
              </w:divBdr>
            </w:div>
          </w:divsChild>
        </w:div>
        <w:div w:id="1982809665">
          <w:marLeft w:val="0"/>
          <w:marRight w:val="0"/>
          <w:marTop w:val="0"/>
          <w:marBottom w:val="0"/>
          <w:divBdr>
            <w:top w:val="none" w:sz="0" w:space="0" w:color="auto"/>
            <w:left w:val="none" w:sz="0" w:space="0" w:color="auto"/>
            <w:bottom w:val="none" w:sz="0" w:space="0" w:color="auto"/>
            <w:right w:val="none" w:sz="0" w:space="0" w:color="auto"/>
          </w:divBdr>
          <w:divsChild>
            <w:div w:id="2001732675">
              <w:marLeft w:val="0"/>
              <w:marRight w:val="0"/>
              <w:marTop w:val="0"/>
              <w:marBottom w:val="0"/>
              <w:divBdr>
                <w:top w:val="none" w:sz="0" w:space="0" w:color="auto"/>
                <w:left w:val="none" w:sz="0" w:space="0" w:color="auto"/>
                <w:bottom w:val="none" w:sz="0" w:space="0" w:color="auto"/>
                <w:right w:val="none" w:sz="0" w:space="0" w:color="auto"/>
              </w:divBdr>
            </w:div>
          </w:divsChild>
        </w:div>
        <w:div w:id="1993872601">
          <w:marLeft w:val="0"/>
          <w:marRight w:val="0"/>
          <w:marTop w:val="0"/>
          <w:marBottom w:val="0"/>
          <w:divBdr>
            <w:top w:val="none" w:sz="0" w:space="0" w:color="auto"/>
            <w:left w:val="none" w:sz="0" w:space="0" w:color="auto"/>
            <w:bottom w:val="none" w:sz="0" w:space="0" w:color="auto"/>
            <w:right w:val="none" w:sz="0" w:space="0" w:color="auto"/>
          </w:divBdr>
          <w:divsChild>
            <w:div w:id="1792552743">
              <w:marLeft w:val="0"/>
              <w:marRight w:val="0"/>
              <w:marTop w:val="0"/>
              <w:marBottom w:val="0"/>
              <w:divBdr>
                <w:top w:val="none" w:sz="0" w:space="0" w:color="auto"/>
                <w:left w:val="none" w:sz="0" w:space="0" w:color="auto"/>
                <w:bottom w:val="none" w:sz="0" w:space="0" w:color="auto"/>
                <w:right w:val="none" w:sz="0" w:space="0" w:color="auto"/>
              </w:divBdr>
            </w:div>
          </w:divsChild>
        </w:div>
        <w:div w:id="1994406991">
          <w:marLeft w:val="0"/>
          <w:marRight w:val="0"/>
          <w:marTop w:val="0"/>
          <w:marBottom w:val="0"/>
          <w:divBdr>
            <w:top w:val="none" w:sz="0" w:space="0" w:color="auto"/>
            <w:left w:val="none" w:sz="0" w:space="0" w:color="auto"/>
            <w:bottom w:val="none" w:sz="0" w:space="0" w:color="auto"/>
            <w:right w:val="none" w:sz="0" w:space="0" w:color="auto"/>
          </w:divBdr>
          <w:divsChild>
            <w:div w:id="325941653">
              <w:marLeft w:val="0"/>
              <w:marRight w:val="0"/>
              <w:marTop w:val="0"/>
              <w:marBottom w:val="0"/>
              <w:divBdr>
                <w:top w:val="none" w:sz="0" w:space="0" w:color="auto"/>
                <w:left w:val="none" w:sz="0" w:space="0" w:color="auto"/>
                <w:bottom w:val="none" w:sz="0" w:space="0" w:color="auto"/>
                <w:right w:val="none" w:sz="0" w:space="0" w:color="auto"/>
              </w:divBdr>
            </w:div>
          </w:divsChild>
        </w:div>
        <w:div w:id="1996294804">
          <w:marLeft w:val="0"/>
          <w:marRight w:val="0"/>
          <w:marTop w:val="0"/>
          <w:marBottom w:val="0"/>
          <w:divBdr>
            <w:top w:val="none" w:sz="0" w:space="0" w:color="auto"/>
            <w:left w:val="none" w:sz="0" w:space="0" w:color="auto"/>
            <w:bottom w:val="none" w:sz="0" w:space="0" w:color="auto"/>
            <w:right w:val="none" w:sz="0" w:space="0" w:color="auto"/>
          </w:divBdr>
          <w:divsChild>
            <w:div w:id="1240942807">
              <w:marLeft w:val="0"/>
              <w:marRight w:val="0"/>
              <w:marTop w:val="0"/>
              <w:marBottom w:val="0"/>
              <w:divBdr>
                <w:top w:val="none" w:sz="0" w:space="0" w:color="auto"/>
                <w:left w:val="none" w:sz="0" w:space="0" w:color="auto"/>
                <w:bottom w:val="none" w:sz="0" w:space="0" w:color="auto"/>
                <w:right w:val="none" w:sz="0" w:space="0" w:color="auto"/>
              </w:divBdr>
            </w:div>
          </w:divsChild>
        </w:div>
        <w:div w:id="2002348268">
          <w:marLeft w:val="0"/>
          <w:marRight w:val="0"/>
          <w:marTop w:val="0"/>
          <w:marBottom w:val="0"/>
          <w:divBdr>
            <w:top w:val="none" w:sz="0" w:space="0" w:color="auto"/>
            <w:left w:val="none" w:sz="0" w:space="0" w:color="auto"/>
            <w:bottom w:val="none" w:sz="0" w:space="0" w:color="auto"/>
            <w:right w:val="none" w:sz="0" w:space="0" w:color="auto"/>
          </w:divBdr>
          <w:divsChild>
            <w:div w:id="106580076">
              <w:marLeft w:val="0"/>
              <w:marRight w:val="0"/>
              <w:marTop w:val="0"/>
              <w:marBottom w:val="0"/>
              <w:divBdr>
                <w:top w:val="none" w:sz="0" w:space="0" w:color="auto"/>
                <w:left w:val="none" w:sz="0" w:space="0" w:color="auto"/>
                <w:bottom w:val="none" w:sz="0" w:space="0" w:color="auto"/>
                <w:right w:val="none" w:sz="0" w:space="0" w:color="auto"/>
              </w:divBdr>
            </w:div>
          </w:divsChild>
        </w:div>
        <w:div w:id="2006010964">
          <w:marLeft w:val="0"/>
          <w:marRight w:val="0"/>
          <w:marTop w:val="0"/>
          <w:marBottom w:val="0"/>
          <w:divBdr>
            <w:top w:val="none" w:sz="0" w:space="0" w:color="auto"/>
            <w:left w:val="none" w:sz="0" w:space="0" w:color="auto"/>
            <w:bottom w:val="none" w:sz="0" w:space="0" w:color="auto"/>
            <w:right w:val="none" w:sz="0" w:space="0" w:color="auto"/>
          </w:divBdr>
          <w:divsChild>
            <w:div w:id="2046632352">
              <w:marLeft w:val="0"/>
              <w:marRight w:val="0"/>
              <w:marTop w:val="0"/>
              <w:marBottom w:val="0"/>
              <w:divBdr>
                <w:top w:val="none" w:sz="0" w:space="0" w:color="auto"/>
                <w:left w:val="none" w:sz="0" w:space="0" w:color="auto"/>
                <w:bottom w:val="none" w:sz="0" w:space="0" w:color="auto"/>
                <w:right w:val="none" w:sz="0" w:space="0" w:color="auto"/>
              </w:divBdr>
            </w:div>
          </w:divsChild>
        </w:div>
        <w:div w:id="2030569940">
          <w:marLeft w:val="0"/>
          <w:marRight w:val="0"/>
          <w:marTop w:val="0"/>
          <w:marBottom w:val="0"/>
          <w:divBdr>
            <w:top w:val="none" w:sz="0" w:space="0" w:color="auto"/>
            <w:left w:val="none" w:sz="0" w:space="0" w:color="auto"/>
            <w:bottom w:val="none" w:sz="0" w:space="0" w:color="auto"/>
            <w:right w:val="none" w:sz="0" w:space="0" w:color="auto"/>
          </w:divBdr>
          <w:divsChild>
            <w:div w:id="1820804451">
              <w:marLeft w:val="0"/>
              <w:marRight w:val="0"/>
              <w:marTop w:val="0"/>
              <w:marBottom w:val="0"/>
              <w:divBdr>
                <w:top w:val="none" w:sz="0" w:space="0" w:color="auto"/>
                <w:left w:val="none" w:sz="0" w:space="0" w:color="auto"/>
                <w:bottom w:val="none" w:sz="0" w:space="0" w:color="auto"/>
                <w:right w:val="none" w:sz="0" w:space="0" w:color="auto"/>
              </w:divBdr>
            </w:div>
          </w:divsChild>
        </w:div>
        <w:div w:id="2042440645">
          <w:marLeft w:val="0"/>
          <w:marRight w:val="0"/>
          <w:marTop w:val="0"/>
          <w:marBottom w:val="0"/>
          <w:divBdr>
            <w:top w:val="none" w:sz="0" w:space="0" w:color="auto"/>
            <w:left w:val="none" w:sz="0" w:space="0" w:color="auto"/>
            <w:bottom w:val="none" w:sz="0" w:space="0" w:color="auto"/>
            <w:right w:val="none" w:sz="0" w:space="0" w:color="auto"/>
          </w:divBdr>
          <w:divsChild>
            <w:div w:id="752313794">
              <w:marLeft w:val="0"/>
              <w:marRight w:val="0"/>
              <w:marTop w:val="0"/>
              <w:marBottom w:val="0"/>
              <w:divBdr>
                <w:top w:val="none" w:sz="0" w:space="0" w:color="auto"/>
                <w:left w:val="none" w:sz="0" w:space="0" w:color="auto"/>
                <w:bottom w:val="none" w:sz="0" w:space="0" w:color="auto"/>
                <w:right w:val="none" w:sz="0" w:space="0" w:color="auto"/>
              </w:divBdr>
            </w:div>
          </w:divsChild>
        </w:div>
        <w:div w:id="2066367456">
          <w:marLeft w:val="0"/>
          <w:marRight w:val="0"/>
          <w:marTop w:val="0"/>
          <w:marBottom w:val="0"/>
          <w:divBdr>
            <w:top w:val="none" w:sz="0" w:space="0" w:color="auto"/>
            <w:left w:val="none" w:sz="0" w:space="0" w:color="auto"/>
            <w:bottom w:val="none" w:sz="0" w:space="0" w:color="auto"/>
            <w:right w:val="none" w:sz="0" w:space="0" w:color="auto"/>
          </w:divBdr>
          <w:divsChild>
            <w:div w:id="808546649">
              <w:marLeft w:val="0"/>
              <w:marRight w:val="0"/>
              <w:marTop w:val="0"/>
              <w:marBottom w:val="0"/>
              <w:divBdr>
                <w:top w:val="none" w:sz="0" w:space="0" w:color="auto"/>
                <w:left w:val="none" w:sz="0" w:space="0" w:color="auto"/>
                <w:bottom w:val="none" w:sz="0" w:space="0" w:color="auto"/>
                <w:right w:val="none" w:sz="0" w:space="0" w:color="auto"/>
              </w:divBdr>
            </w:div>
          </w:divsChild>
        </w:div>
        <w:div w:id="2069573918">
          <w:marLeft w:val="0"/>
          <w:marRight w:val="0"/>
          <w:marTop w:val="0"/>
          <w:marBottom w:val="0"/>
          <w:divBdr>
            <w:top w:val="none" w:sz="0" w:space="0" w:color="auto"/>
            <w:left w:val="none" w:sz="0" w:space="0" w:color="auto"/>
            <w:bottom w:val="none" w:sz="0" w:space="0" w:color="auto"/>
            <w:right w:val="none" w:sz="0" w:space="0" w:color="auto"/>
          </w:divBdr>
          <w:divsChild>
            <w:div w:id="1331904836">
              <w:marLeft w:val="0"/>
              <w:marRight w:val="0"/>
              <w:marTop w:val="0"/>
              <w:marBottom w:val="0"/>
              <w:divBdr>
                <w:top w:val="none" w:sz="0" w:space="0" w:color="auto"/>
                <w:left w:val="none" w:sz="0" w:space="0" w:color="auto"/>
                <w:bottom w:val="none" w:sz="0" w:space="0" w:color="auto"/>
                <w:right w:val="none" w:sz="0" w:space="0" w:color="auto"/>
              </w:divBdr>
            </w:div>
          </w:divsChild>
        </w:div>
        <w:div w:id="2072774355">
          <w:marLeft w:val="0"/>
          <w:marRight w:val="0"/>
          <w:marTop w:val="0"/>
          <w:marBottom w:val="0"/>
          <w:divBdr>
            <w:top w:val="none" w:sz="0" w:space="0" w:color="auto"/>
            <w:left w:val="none" w:sz="0" w:space="0" w:color="auto"/>
            <w:bottom w:val="none" w:sz="0" w:space="0" w:color="auto"/>
            <w:right w:val="none" w:sz="0" w:space="0" w:color="auto"/>
          </w:divBdr>
          <w:divsChild>
            <w:div w:id="1538928049">
              <w:marLeft w:val="0"/>
              <w:marRight w:val="0"/>
              <w:marTop w:val="0"/>
              <w:marBottom w:val="0"/>
              <w:divBdr>
                <w:top w:val="none" w:sz="0" w:space="0" w:color="auto"/>
                <w:left w:val="none" w:sz="0" w:space="0" w:color="auto"/>
                <w:bottom w:val="none" w:sz="0" w:space="0" w:color="auto"/>
                <w:right w:val="none" w:sz="0" w:space="0" w:color="auto"/>
              </w:divBdr>
            </w:div>
          </w:divsChild>
        </w:div>
        <w:div w:id="2075345793">
          <w:marLeft w:val="0"/>
          <w:marRight w:val="0"/>
          <w:marTop w:val="0"/>
          <w:marBottom w:val="0"/>
          <w:divBdr>
            <w:top w:val="none" w:sz="0" w:space="0" w:color="auto"/>
            <w:left w:val="none" w:sz="0" w:space="0" w:color="auto"/>
            <w:bottom w:val="none" w:sz="0" w:space="0" w:color="auto"/>
            <w:right w:val="none" w:sz="0" w:space="0" w:color="auto"/>
          </w:divBdr>
          <w:divsChild>
            <w:div w:id="1048259173">
              <w:marLeft w:val="0"/>
              <w:marRight w:val="0"/>
              <w:marTop w:val="0"/>
              <w:marBottom w:val="0"/>
              <w:divBdr>
                <w:top w:val="none" w:sz="0" w:space="0" w:color="auto"/>
                <w:left w:val="none" w:sz="0" w:space="0" w:color="auto"/>
                <w:bottom w:val="none" w:sz="0" w:space="0" w:color="auto"/>
                <w:right w:val="none" w:sz="0" w:space="0" w:color="auto"/>
              </w:divBdr>
            </w:div>
          </w:divsChild>
        </w:div>
        <w:div w:id="2088576612">
          <w:marLeft w:val="0"/>
          <w:marRight w:val="0"/>
          <w:marTop w:val="0"/>
          <w:marBottom w:val="0"/>
          <w:divBdr>
            <w:top w:val="none" w:sz="0" w:space="0" w:color="auto"/>
            <w:left w:val="none" w:sz="0" w:space="0" w:color="auto"/>
            <w:bottom w:val="none" w:sz="0" w:space="0" w:color="auto"/>
            <w:right w:val="none" w:sz="0" w:space="0" w:color="auto"/>
          </w:divBdr>
          <w:divsChild>
            <w:div w:id="1098793031">
              <w:marLeft w:val="0"/>
              <w:marRight w:val="0"/>
              <w:marTop w:val="0"/>
              <w:marBottom w:val="0"/>
              <w:divBdr>
                <w:top w:val="none" w:sz="0" w:space="0" w:color="auto"/>
                <w:left w:val="none" w:sz="0" w:space="0" w:color="auto"/>
                <w:bottom w:val="none" w:sz="0" w:space="0" w:color="auto"/>
                <w:right w:val="none" w:sz="0" w:space="0" w:color="auto"/>
              </w:divBdr>
            </w:div>
          </w:divsChild>
        </w:div>
        <w:div w:id="2107189063">
          <w:marLeft w:val="0"/>
          <w:marRight w:val="0"/>
          <w:marTop w:val="0"/>
          <w:marBottom w:val="0"/>
          <w:divBdr>
            <w:top w:val="none" w:sz="0" w:space="0" w:color="auto"/>
            <w:left w:val="none" w:sz="0" w:space="0" w:color="auto"/>
            <w:bottom w:val="none" w:sz="0" w:space="0" w:color="auto"/>
            <w:right w:val="none" w:sz="0" w:space="0" w:color="auto"/>
          </w:divBdr>
          <w:divsChild>
            <w:div w:id="1255549278">
              <w:marLeft w:val="0"/>
              <w:marRight w:val="0"/>
              <w:marTop w:val="0"/>
              <w:marBottom w:val="0"/>
              <w:divBdr>
                <w:top w:val="none" w:sz="0" w:space="0" w:color="auto"/>
                <w:left w:val="none" w:sz="0" w:space="0" w:color="auto"/>
                <w:bottom w:val="none" w:sz="0" w:space="0" w:color="auto"/>
                <w:right w:val="none" w:sz="0" w:space="0" w:color="auto"/>
              </w:divBdr>
            </w:div>
          </w:divsChild>
        </w:div>
        <w:div w:id="2115316955">
          <w:marLeft w:val="0"/>
          <w:marRight w:val="0"/>
          <w:marTop w:val="0"/>
          <w:marBottom w:val="0"/>
          <w:divBdr>
            <w:top w:val="none" w:sz="0" w:space="0" w:color="auto"/>
            <w:left w:val="none" w:sz="0" w:space="0" w:color="auto"/>
            <w:bottom w:val="none" w:sz="0" w:space="0" w:color="auto"/>
            <w:right w:val="none" w:sz="0" w:space="0" w:color="auto"/>
          </w:divBdr>
          <w:divsChild>
            <w:div w:id="49811472">
              <w:marLeft w:val="0"/>
              <w:marRight w:val="0"/>
              <w:marTop w:val="0"/>
              <w:marBottom w:val="0"/>
              <w:divBdr>
                <w:top w:val="none" w:sz="0" w:space="0" w:color="auto"/>
                <w:left w:val="none" w:sz="0" w:space="0" w:color="auto"/>
                <w:bottom w:val="none" w:sz="0" w:space="0" w:color="auto"/>
                <w:right w:val="none" w:sz="0" w:space="0" w:color="auto"/>
              </w:divBdr>
            </w:div>
            <w:div w:id="293753580">
              <w:marLeft w:val="0"/>
              <w:marRight w:val="0"/>
              <w:marTop w:val="0"/>
              <w:marBottom w:val="0"/>
              <w:divBdr>
                <w:top w:val="none" w:sz="0" w:space="0" w:color="auto"/>
                <w:left w:val="none" w:sz="0" w:space="0" w:color="auto"/>
                <w:bottom w:val="none" w:sz="0" w:space="0" w:color="auto"/>
                <w:right w:val="none" w:sz="0" w:space="0" w:color="auto"/>
              </w:divBdr>
            </w:div>
            <w:div w:id="502016835">
              <w:marLeft w:val="0"/>
              <w:marRight w:val="0"/>
              <w:marTop w:val="0"/>
              <w:marBottom w:val="0"/>
              <w:divBdr>
                <w:top w:val="none" w:sz="0" w:space="0" w:color="auto"/>
                <w:left w:val="none" w:sz="0" w:space="0" w:color="auto"/>
                <w:bottom w:val="none" w:sz="0" w:space="0" w:color="auto"/>
                <w:right w:val="none" w:sz="0" w:space="0" w:color="auto"/>
              </w:divBdr>
            </w:div>
            <w:div w:id="632952338">
              <w:marLeft w:val="0"/>
              <w:marRight w:val="0"/>
              <w:marTop w:val="0"/>
              <w:marBottom w:val="0"/>
              <w:divBdr>
                <w:top w:val="none" w:sz="0" w:space="0" w:color="auto"/>
                <w:left w:val="none" w:sz="0" w:space="0" w:color="auto"/>
                <w:bottom w:val="none" w:sz="0" w:space="0" w:color="auto"/>
                <w:right w:val="none" w:sz="0" w:space="0" w:color="auto"/>
              </w:divBdr>
            </w:div>
            <w:div w:id="731584363">
              <w:marLeft w:val="0"/>
              <w:marRight w:val="0"/>
              <w:marTop w:val="0"/>
              <w:marBottom w:val="0"/>
              <w:divBdr>
                <w:top w:val="none" w:sz="0" w:space="0" w:color="auto"/>
                <w:left w:val="none" w:sz="0" w:space="0" w:color="auto"/>
                <w:bottom w:val="none" w:sz="0" w:space="0" w:color="auto"/>
                <w:right w:val="none" w:sz="0" w:space="0" w:color="auto"/>
              </w:divBdr>
            </w:div>
            <w:div w:id="812792133">
              <w:marLeft w:val="0"/>
              <w:marRight w:val="0"/>
              <w:marTop w:val="0"/>
              <w:marBottom w:val="0"/>
              <w:divBdr>
                <w:top w:val="none" w:sz="0" w:space="0" w:color="auto"/>
                <w:left w:val="none" w:sz="0" w:space="0" w:color="auto"/>
                <w:bottom w:val="none" w:sz="0" w:space="0" w:color="auto"/>
                <w:right w:val="none" w:sz="0" w:space="0" w:color="auto"/>
              </w:divBdr>
            </w:div>
            <w:div w:id="819734615">
              <w:marLeft w:val="0"/>
              <w:marRight w:val="0"/>
              <w:marTop w:val="0"/>
              <w:marBottom w:val="0"/>
              <w:divBdr>
                <w:top w:val="none" w:sz="0" w:space="0" w:color="auto"/>
                <w:left w:val="none" w:sz="0" w:space="0" w:color="auto"/>
                <w:bottom w:val="none" w:sz="0" w:space="0" w:color="auto"/>
                <w:right w:val="none" w:sz="0" w:space="0" w:color="auto"/>
              </w:divBdr>
            </w:div>
            <w:div w:id="842163294">
              <w:marLeft w:val="0"/>
              <w:marRight w:val="0"/>
              <w:marTop w:val="0"/>
              <w:marBottom w:val="0"/>
              <w:divBdr>
                <w:top w:val="none" w:sz="0" w:space="0" w:color="auto"/>
                <w:left w:val="none" w:sz="0" w:space="0" w:color="auto"/>
                <w:bottom w:val="none" w:sz="0" w:space="0" w:color="auto"/>
                <w:right w:val="none" w:sz="0" w:space="0" w:color="auto"/>
              </w:divBdr>
            </w:div>
            <w:div w:id="886911961">
              <w:marLeft w:val="0"/>
              <w:marRight w:val="0"/>
              <w:marTop w:val="0"/>
              <w:marBottom w:val="0"/>
              <w:divBdr>
                <w:top w:val="none" w:sz="0" w:space="0" w:color="auto"/>
                <w:left w:val="none" w:sz="0" w:space="0" w:color="auto"/>
                <w:bottom w:val="none" w:sz="0" w:space="0" w:color="auto"/>
                <w:right w:val="none" w:sz="0" w:space="0" w:color="auto"/>
              </w:divBdr>
            </w:div>
            <w:div w:id="978459447">
              <w:marLeft w:val="0"/>
              <w:marRight w:val="0"/>
              <w:marTop w:val="0"/>
              <w:marBottom w:val="0"/>
              <w:divBdr>
                <w:top w:val="none" w:sz="0" w:space="0" w:color="auto"/>
                <w:left w:val="none" w:sz="0" w:space="0" w:color="auto"/>
                <w:bottom w:val="none" w:sz="0" w:space="0" w:color="auto"/>
                <w:right w:val="none" w:sz="0" w:space="0" w:color="auto"/>
              </w:divBdr>
            </w:div>
            <w:div w:id="1016929994">
              <w:marLeft w:val="0"/>
              <w:marRight w:val="0"/>
              <w:marTop w:val="0"/>
              <w:marBottom w:val="0"/>
              <w:divBdr>
                <w:top w:val="none" w:sz="0" w:space="0" w:color="auto"/>
                <w:left w:val="none" w:sz="0" w:space="0" w:color="auto"/>
                <w:bottom w:val="none" w:sz="0" w:space="0" w:color="auto"/>
                <w:right w:val="none" w:sz="0" w:space="0" w:color="auto"/>
              </w:divBdr>
            </w:div>
            <w:div w:id="1036345874">
              <w:marLeft w:val="0"/>
              <w:marRight w:val="0"/>
              <w:marTop w:val="0"/>
              <w:marBottom w:val="0"/>
              <w:divBdr>
                <w:top w:val="none" w:sz="0" w:space="0" w:color="auto"/>
                <w:left w:val="none" w:sz="0" w:space="0" w:color="auto"/>
                <w:bottom w:val="none" w:sz="0" w:space="0" w:color="auto"/>
                <w:right w:val="none" w:sz="0" w:space="0" w:color="auto"/>
              </w:divBdr>
            </w:div>
            <w:div w:id="1038704007">
              <w:marLeft w:val="0"/>
              <w:marRight w:val="0"/>
              <w:marTop w:val="0"/>
              <w:marBottom w:val="0"/>
              <w:divBdr>
                <w:top w:val="none" w:sz="0" w:space="0" w:color="auto"/>
                <w:left w:val="none" w:sz="0" w:space="0" w:color="auto"/>
                <w:bottom w:val="none" w:sz="0" w:space="0" w:color="auto"/>
                <w:right w:val="none" w:sz="0" w:space="0" w:color="auto"/>
              </w:divBdr>
            </w:div>
            <w:div w:id="1140804281">
              <w:marLeft w:val="0"/>
              <w:marRight w:val="0"/>
              <w:marTop w:val="0"/>
              <w:marBottom w:val="0"/>
              <w:divBdr>
                <w:top w:val="none" w:sz="0" w:space="0" w:color="auto"/>
                <w:left w:val="none" w:sz="0" w:space="0" w:color="auto"/>
                <w:bottom w:val="none" w:sz="0" w:space="0" w:color="auto"/>
                <w:right w:val="none" w:sz="0" w:space="0" w:color="auto"/>
              </w:divBdr>
            </w:div>
            <w:div w:id="1172257549">
              <w:marLeft w:val="0"/>
              <w:marRight w:val="0"/>
              <w:marTop w:val="0"/>
              <w:marBottom w:val="0"/>
              <w:divBdr>
                <w:top w:val="none" w:sz="0" w:space="0" w:color="auto"/>
                <w:left w:val="none" w:sz="0" w:space="0" w:color="auto"/>
                <w:bottom w:val="none" w:sz="0" w:space="0" w:color="auto"/>
                <w:right w:val="none" w:sz="0" w:space="0" w:color="auto"/>
              </w:divBdr>
            </w:div>
            <w:div w:id="1548255189">
              <w:marLeft w:val="0"/>
              <w:marRight w:val="0"/>
              <w:marTop w:val="0"/>
              <w:marBottom w:val="0"/>
              <w:divBdr>
                <w:top w:val="none" w:sz="0" w:space="0" w:color="auto"/>
                <w:left w:val="none" w:sz="0" w:space="0" w:color="auto"/>
                <w:bottom w:val="none" w:sz="0" w:space="0" w:color="auto"/>
                <w:right w:val="none" w:sz="0" w:space="0" w:color="auto"/>
              </w:divBdr>
            </w:div>
            <w:div w:id="1857962003">
              <w:marLeft w:val="0"/>
              <w:marRight w:val="0"/>
              <w:marTop w:val="0"/>
              <w:marBottom w:val="0"/>
              <w:divBdr>
                <w:top w:val="none" w:sz="0" w:space="0" w:color="auto"/>
                <w:left w:val="none" w:sz="0" w:space="0" w:color="auto"/>
                <w:bottom w:val="none" w:sz="0" w:space="0" w:color="auto"/>
                <w:right w:val="none" w:sz="0" w:space="0" w:color="auto"/>
              </w:divBdr>
            </w:div>
            <w:div w:id="2002587603">
              <w:marLeft w:val="0"/>
              <w:marRight w:val="0"/>
              <w:marTop w:val="0"/>
              <w:marBottom w:val="0"/>
              <w:divBdr>
                <w:top w:val="none" w:sz="0" w:space="0" w:color="auto"/>
                <w:left w:val="none" w:sz="0" w:space="0" w:color="auto"/>
                <w:bottom w:val="none" w:sz="0" w:space="0" w:color="auto"/>
                <w:right w:val="none" w:sz="0" w:space="0" w:color="auto"/>
              </w:divBdr>
            </w:div>
            <w:div w:id="2054962043">
              <w:marLeft w:val="0"/>
              <w:marRight w:val="0"/>
              <w:marTop w:val="0"/>
              <w:marBottom w:val="0"/>
              <w:divBdr>
                <w:top w:val="none" w:sz="0" w:space="0" w:color="auto"/>
                <w:left w:val="none" w:sz="0" w:space="0" w:color="auto"/>
                <w:bottom w:val="none" w:sz="0" w:space="0" w:color="auto"/>
                <w:right w:val="none" w:sz="0" w:space="0" w:color="auto"/>
              </w:divBdr>
            </w:div>
          </w:divsChild>
        </w:div>
        <w:div w:id="2121021812">
          <w:marLeft w:val="0"/>
          <w:marRight w:val="0"/>
          <w:marTop w:val="0"/>
          <w:marBottom w:val="0"/>
          <w:divBdr>
            <w:top w:val="none" w:sz="0" w:space="0" w:color="auto"/>
            <w:left w:val="none" w:sz="0" w:space="0" w:color="auto"/>
            <w:bottom w:val="none" w:sz="0" w:space="0" w:color="auto"/>
            <w:right w:val="none" w:sz="0" w:space="0" w:color="auto"/>
          </w:divBdr>
          <w:divsChild>
            <w:div w:id="1443263950">
              <w:marLeft w:val="0"/>
              <w:marRight w:val="0"/>
              <w:marTop w:val="0"/>
              <w:marBottom w:val="0"/>
              <w:divBdr>
                <w:top w:val="none" w:sz="0" w:space="0" w:color="auto"/>
                <w:left w:val="none" w:sz="0" w:space="0" w:color="auto"/>
                <w:bottom w:val="none" w:sz="0" w:space="0" w:color="auto"/>
                <w:right w:val="none" w:sz="0" w:space="0" w:color="auto"/>
              </w:divBdr>
            </w:div>
          </w:divsChild>
        </w:div>
        <w:div w:id="2129542629">
          <w:marLeft w:val="0"/>
          <w:marRight w:val="0"/>
          <w:marTop w:val="0"/>
          <w:marBottom w:val="0"/>
          <w:divBdr>
            <w:top w:val="none" w:sz="0" w:space="0" w:color="auto"/>
            <w:left w:val="none" w:sz="0" w:space="0" w:color="auto"/>
            <w:bottom w:val="none" w:sz="0" w:space="0" w:color="auto"/>
            <w:right w:val="none" w:sz="0" w:space="0" w:color="auto"/>
          </w:divBdr>
          <w:divsChild>
            <w:div w:id="313536525">
              <w:marLeft w:val="0"/>
              <w:marRight w:val="0"/>
              <w:marTop w:val="0"/>
              <w:marBottom w:val="0"/>
              <w:divBdr>
                <w:top w:val="none" w:sz="0" w:space="0" w:color="auto"/>
                <w:left w:val="none" w:sz="0" w:space="0" w:color="auto"/>
                <w:bottom w:val="none" w:sz="0" w:space="0" w:color="auto"/>
                <w:right w:val="none" w:sz="0" w:space="0" w:color="auto"/>
              </w:divBdr>
            </w:div>
          </w:divsChild>
        </w:div>
        <w:div w:id="2132895896">
          <w:marLeft w:val="0"/>
          <w:marRight w:val="0"/>
          <w:marTop w:val="0"/>
          <w:marBottom w:val="0"/>
          <w:divBdr>
            <w:top w:val="none" w:sz="0" w:space="0" w:color="auto"/>
            <w:left w:val="none" w:sz="0" w:space="0" w:color="auto"/>
            <w:bottom w:val="none" w:sz="0" w:space="0" w:color="auto"/>
            <w:right w:val="none" w:sz="0" w:space="0" w:color="auto"/>
          </w:divBdr>
          <w:divsChild>
            <w:div w:id="431976823">
              <w:marLeft w:val="0"/>
              <w:marRight w:val="0"/>
              <w:marTop w:val="0"/>
              <w:marBottom w:val="0"/>
              <w:divBdr>
                <w:top w:val="none" w:sz="0" w:space="0" w:color="auto"/>
                <w:left w:val="none" w:sz="0" w:space="0" w:color="auto"/>
                <w:bottom w:val="none" w:sz="0" w:space="0" w:color="auto"/>
                <w:right w:val="none" w:sz="0" w:space="0" w:color="auto"/>
              </w:divBdr>
            </w:div>
          </w:divsChild>
        </w:div>
        <w:div w:id="2133473345">
          <w:marLeft w:val="0"/>
          <w:marRight w:val="0"/>
          <w:marTop w:val="0"/>
          <w:marBottom w:val="0"/>
          <w:divBdr>
            <w:top w:val="none" w:sz="0" w:space="0" w:color="auto"/>
            <w:left w:val="none" w:sz="0" w:space="0" w:color="auto"/>
            <w:bottom w:val="none" w:sz="0" w:space="0" w:color="auto"/>
            <w:right w:val="none" w:sz="0" w:space="0" w:color="auto"/>
          </w:divBdr>
          <w:divsChild>
            <w:div w:id="893196750">
              <w:marLeft w:val="0"/>
              <w:marRight w:val="0"/>
              <w:marTop w:val="0"/>
              <w:marBottom w:val="0"/>
              <w:divBdr>
                <w:top w:val="none" w:sz="0" w:space="0" w:color="auto"/>
                <w:left w:val="none" w:sz="0" w:space="0" w:color="auto"/>
                <w:bottom w:val="none" w:sz="0" w:space="0" w:color="auto"/>
                <w:right w:val="none" w:sz="0" w:space="0" w:color="auto"/>
              </w:divBdr>
            </w:div>
          </w:divsChild>
        </w:div>
        <w:div w:id="2143887069">
          <w:marLeft w:val="0"/>
          <w:marRight w:val="0"/>
          <w:marTop w:val="0"/>
          <w:marBottom w:val="0"/>
          <w:divBdr>
            <w:top w:val="none" w:sz="0" w:space="0" w:color="auto"/>
            <w:left w:val="none" w:sz="0" w:space="0" w:color="auto"/>
            <w:bottom w:val="none" w:sz="0" w:space="0" w:color="auto"/>
            <w:right w:val="none" w:sz="0" w:space="0" w:color="auto"/>
          </w:divBdr>
          <w:divsChild>
            <w:div w:id="18221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143C45E5-A086-42EA-93AB-9E2A6E6E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3326</Words>
  <Characters>18962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Xingzhi</dc:creator>
  <cp:keywords/>
  <dc:description/>
  <cp:lastModifiedBy>Microsoft Office User</cp:lastModifiedBy>
  <cp:revision>2</cp:revision>
  <cp:lastPrinted>2025-08-26T14:02:00Z</cp:lastPrinted>
  <dcterms:created xsi:type="dcterms:W3CDTF">2025-09-18T13:16:00Z</dcterms:created>
  <dcterms:modified xsi:type="dcterms:W3CDTF">2025-09-18T13:16:00Z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id="ITGfg9xV"/&gt;&lt;style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